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8F" w:rsidRDefault="009844EF" w:rsidP="00844E8F">
      <w:pPr>
        <w:pStyle w:val="1"/>
        <w:numPr>
          <w:ilvl w:val="0"/>
          <w:numId w:val="1"/>
        </w:numPr>
      </w:pPr>
      <w:r>
        <w:rPr>
          <w:rFonts w:hint="eastAsia"/>
        </w:rPr>
        <w:t>完成的</w:t>
      </w:r>
      <w:r>
        <w:rPr>
          <w:rFonts w:hint="eastAsia"/>
        </w:rPr>
        <w:t>go</w:t>
      </w:r>
      <w:r>
        <w:rPr>
          <w:rFonts w:hint="eastAsia"/>
        </w:rPr>
        <w:t>源码文件</w:t>
      </w:r>
    </w:p>
    <w:p w:rsidR="009844EF" w:rsidRDefault="00FD3D3A" w:rsidP="00844E8F">
      <w:pPr>
        <w:pStyle w:val="a3"/>
        <w:numPr>
          <w:ilvl w:val="0"/>
          <w:numId w:val="2"/>
        </w:numPr>
        <w:ind w:firstLineChars="0"/>
      </w:pPr>
      <w:r>
        <w:t>i</w:t>
      </w:r>
      <w:r w:rsidR="009844EF">
        <w:rPr>
          <w:rFonts w:hint="eastAsia"/>
        </w:rPr>
        <w:t>b</w:t>
      </w:r>
      <w:r w:rsidR="009844EF">
        <w:t>psSignMain.go</w:t>
      </w:r>
    </w:p>
    <w:p w:rsidR="00FD3D3A" w:rsidRDefault="00FD3D3A" w:rsidP="00FD3D3A"/>
    <w:p w:rsidR="00FD3D3A" w:rsidRDefault="00FD3D3A" w:rsidP="00844E8F">
      <w:pPr>
        <w:pStyle w:val="a3"/>
        <w:numPr>
          <w:ilvl w:val="0"/>
          <w:numId w:val="2"/>
        </w:numPr>
        <w:ind w:firstLineChars="0"/>
      </w:pPr>
      <w:r>
        <w:t>readLedger.go</w:t>
      </w:r>
    </w:p>
    <w:p w:rsidR="00FD3D3A" w:rsidRDefault="00FD3D3A" w:rsidP="00FD3D3A">
      <w:pPr>
        <w:pStyle w:val="a3"/>
      </w:pPr>
    </w:p>
    <w:p w:rsidR="00484391" w:rsidRDefault="00484391" w:rsidP="00844E8F">
      <w:pPr>
        <w:pStyle w:val="a3"/>
        <w:numPr>
          <w:ilvl w:val="0"/>
          <w:numId w:val="2"/>
        </w:numPr>
        <w:ind w:firstLineChars="0"/>
      </w:pPr>
      <w:r>
        <w:t>writeLedger.go</w:t>
      </w:r>
    </w:p>
    <w:p w:rsidR="00FD3D3A" w:rsidRDefault="00FD3D3A" w:rsidP="00FD3D3A"/>
    <w:p w:rsidR="00E0272C" w:rsidRDefault="00E0272C" w:rsidP="00AC5BEC">
      <w:pPr>
        <w:pStyle w:val="1"/>
        <w:numPr>
          <w:ilvl w:val="0"/>
          <w:numId w:val="1"/>
        </w:numPr>
      </w:pPr>
      <w:r>
        <w:rPr>
          <w:rFonts w:hint="eastAsia"/>
        </w:rPr>
        <w:t>各个</w:t>
      </w:r>
      <w:r>
        <w:rPr>
          <w:rFonts w:hint="eastAsia"/>
        </w:rPr>
        <w:t>g</w:t>
      </w:r>
      <w:r>
        <w:t>o</w:t>
      </w:r>
      <w:r w:rsidR="007C3330">
        <w:rPr>
          <w:rFonts w:hint="eastAsia"/>
        </w:rPr>
        <w:t>文件中</w:t>
      </w:r>
      <w:r>
        <w:rPr>
          <w:rFonts w:hint="eastAsia"/>
        </w:rPr>
        <w:t>的方法</w:t>
      </w:r>
    </w:p>
    <w:p w:rsidR="00AC5BEC" w:rsidRDefault="00AC5BEC" w:rsidP="00AC5BEC"/>
    <w:p w:rsidR="00AC5BEC" w:rsidRDefault="00AC5BEC" w:rsidP="00AC5BEC">
      <w:pPr>
        <w:pStyle w:val="2"/>
        <w:numPr>
          <w:ilvl w:val="1"/>
          <w:numId w:val="1"/>
        </w:numPr>
      </w:pPr>
      <w:r>
        <w:t>i</w:t>
      </w:r>
      <w:r>
        <w:rPr>
          <w:rFonts w:hint="eastAsia"/>
        </w:rPr>
        <w:t>b</w:t>
      </w:r>
      <w:r>
        <w:t>psSignMain.go</w:t>
      </w:r>
    </w:p>
    <w:p w:rsidR="00895158" w:rsidRDefault="00895158" w:rsidP="00895158"/>
    <w:p w:rsidR="00895158" w:rsidRDefault="00895158" w:rsidP="00895158">
      <w:r>
        <w:t>//</w:t>
      </w:r>
      <w:r>
        <w:rPr>
          <w:rFonts w:hint="eastAsia"/>
        </w:rPr>
        <w:t>定义了合约的数据结构如下：</w:t>
      </w:r>
    </w:p>
    <w:p w:rsidR="00895158" w:rsidRDefault="00895158" w:rsidP="00895158"/>
    <w:p w:rsidR="00895158" w:rsidRDefault="00895158" w:rsidP="00895158">
      <w:pPr>
        <w:rPr>
          <w:ins w:id="0" w:author="RUI" w:date="2018-06-06T10:44:00Z"/>
          <w:noProof/>
        </w:rPr>
      </w:pPr>
      <w:del w:id="1" w:author="RUI" w:date="2018-06-06T10:44:00Z">
        <w:r w:rsidDel="003B1381">
          <w:rPr>
            <w:noProof/>
          </w:rPr>
          <w:drawing>
            <wp:inline distT="0" distB="0" distL="0" distR="0" wp14:anchorId="1DDE4438" wp14:editId="5ED0FC9A">
              <wp:extent cx="5067560" cy="2324219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67560" cy="23242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" w:author="RUI" w:date="2018-06-06T10:44:00Z">
        <w:r w:rsidR="003B1381" w:rsidRPr="003B1381">
          <w:rPr>
            <w:noProof/>
          </w:rPr>
          <w:t xml:space="preserve"> </w:t>
        </w:r>
        <w:r w:rsidR="003B1381">
          <w:rPr>
            <w:noProof/>
          </w:rPr>
          <w:drawing>
            <wp:inline distT="0" distB="0" distL="0" distR="0" wp14:anchorId="65889F6D" wp14:editId="26DF2E14">
              <wp:extent cx="5274310" cy="1984375"/>
              <wp:effectExtent l="0" t="0" r="254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98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B1381" w:rsidRDefault="003B1381" w:rsidP="00895158">
      <w:pPr>
        <w:rPr>
          <w:ins w:id="3" w:author="RUI" w:date="2018-06-06T10:45:00Z"/>
          <w:noProof/>
        </w:rPr>
      </w:pPr>
      <w:ins w:id="4" w:author="RUI" w:date="2018-06-06T10:45:00Z">
        <w:r>
          <w:rPr>
            <w:noProof/>
          </w:rPr>
          <w:t>各变量含义</w:t>
        </w:r>
        <w:r>
          <w:rPr>
            <w:rFonts w:hint="eastAsia"/>
            <w:noProof/>
          </w:rPr>
          <w:t>：</w:t>
        </w:r>
      </w:ins>
    </w:p>
    <w:p w:rsidR="003B1381" w:rsidRDefault="003B1381" w:rsidP="00895158">
      <w:pPr>
        <w:rPr>
          <w:ins w:id="5" w:author="RUI" w:date="2018-06-06T10:45:00Z"/>
          <w:noProof/>
        </w:rPr>
      </w:pPr>
    </w:p>
    <w:p w:rsidR="0045348E" w:rsidRDefault="0045348E" w:rsidP="0045348E">
      <w:pPr>
        <w:rPr>
          <w:ins w:id="6" w:author="RUI" w:date="2018-06-06T10:47:00Z"/>
        </w:rPr>
      </w:pPr>
      <w:ins w:id="7" w:author="RUI" w:date="2018-06-06T10:47:00Z">
        <w:r>
          <w:t>--MessageIdentification</w:t>
        </w:r>
      </w:ins>
    </w:p>
    <w:p w:rsidR="0045348E" w:rsidRDefault="0045348E" w:rsidP="0045348E">
      <w:pPr>
        <w:rPr>
          <w:ins w:id="8" w:author="RUI" w:date="2018-06-06T10:47:00Z"/>
          <w:rFonts w:hint="eastAsia"/>
        </w:rPr>
      </w:pPr>
      <w:ins w:id="9" w:author="RUI" w:date="2018-06-06T10:47:00Z">
        <w:r>
          <w:rPr>
            <w:rFonts w:hint="eastAsia"/>
          </w:rPr>
          <w:t>签约标识号</w:t>
        </w:r>
      </w:ins>
    </w:p>
    <w:p w:rsidR="0045348E" w:rsidRDefault="0045348E" w:rsidP="0045348E">
      <w:pPr>
        <w:rPr>
          <w:ins w:id="10" w:author="RUI" w:date="2018-06-06T10:47:00Z"/>
        </w:rPr>
      </w:pPr>
      <w:ins w:id="11" w:author="RUI" w:date="2018-06-06T10:47:00Z">
        <w:r>
          <w:t>InstructingParty</w:t>
        </w:r>
      </w:ins>
    </w:p>
    <w:p w:rsidR="0045348E" w:rsidRDefault="0045348E" w:rsidP="0045348E">
      <w:pPr>
        <w:rPr>
          <w:ins w:id="12" w:author="RUI" w:date="2018-06-06T10:47:00Z"/>
          <w:rFonts w:hint="eastAsia"/>
        </w:rPr>
      </w:pPr>
      <w:ins w:id="13" w:author="RUI" w:date="2018-06-06T10:47:00Z">
        <w:r>
          <w:rPr>
            <w:rFonts w:hint="eastAsia"/>
          </w:rPr>
          <w:t>发起参与机构</w:t>
        </w:r>
      </w:ins>
    </w:p>
    <w:p w:rsidR="0045348E" w:rsidRDefault="0045348E" w:rsidP="0045348E">
      <w:pPr>
        <w:rPr>
          <w:ins w:id="14" w:author="RUI" w:date="2018-06-06T10:47:00Z"/>
        </w:rPr>
      </w:pPr>
      <w:ins w:id="15" w:author="RUI" w:date="2018-06-06T10:47:00Z">
        <w:r>
          <w:t>InstructedParty</w:t>
        </w:r>
      </w:ins>
    </w:p>
    <w:p w:rsidR="0045348E" w:rsidRDefault="0045348E" w:rsidP="0045348E">
      <w:pPr>
        <w:rPr>
          <w:ins w:id="16" w:author="RUI" w:date="2018-06-06T10:47:00Z"/>
          <w:rFonts w:hint="eastAsia"/>
        </w:rPr>
      </w:pPr>
      <w:ins w:id="17" w:author="RUI" w:date="2018-06-06T10:47:00Z">
        <w:r>
          <w:rPr>
            <w:rFonts w:hint="eastAsia"/>
          </w:rPr>
          <w:t>接收参与机构</w:t>
        </w:r>
      </w:ins>
    </w:p>
    <w:p w:rsidR="0045348E" w:rsidRDefault="0045348E" w:rsidP="0045348E">
      <w:pPr>
        <w:rPr>
          <w:ins w:id="18" w:author="RUI" w:date="2018-06-06T10:47:00Z"/>
        </w:rPr>
      </w:pPr>
      <w:ins w:id="19" w:author="RUI" w:date="2018-06-06T10:47:00Z">
        <w:r>
          <w:t>--QueristAccount</w:t>
        </w:r>
      </w:ins>
    </w:p>
    <w:p w:rsidR="0045348E" w:rsidRDefault="0045348E" w:rsidP="0045348E">
      <w:pPr>
        <w:rPr>
          <w:ins w:id="20" w:author="RUI" w:date="2018-06-06T10:47:00Z"/>
          <w:rFonts w:hint="eastAsia"/>
        </w:rPr>
      </w:pPr>
      <w:ins w:id="21" w:author="RUI" w:date="2018-06-06T10:47:00Z">
        <w:r>
          <w:rPr>
            <w:rFonts w:hint="eastAsia"/>
          </w:rPr>
          <w:t>查询人账号或客户号（第三方）</w:t>
        </w:r>
      </w:ins>
    </w:p>
    <w:p w:rsidR="0045348E" w:rsidRDefault="0045348E" w:rsidP="0045348E">
      <w:pPr>
        <w:rPr>
          <w:ins w:id="22" w:author="RUI" w:date="2018-06-06T10:47:00Z"/>
        </w:rPr>
      </w:pPr>
      <w:ins w:id="23" w:author="RUI" w:date="2018-06-06T10:47:00Z">
        <w:r>
          <w:lastRenderedPageBreak/>
          <w:t>--QueristName</w:t>
        </w:r>
      </w:ins>
    </w:p>
    <w:p w:rsidR="0045348E" w:rsidRDefault="0045348E" w:rsidP="0045348E">
      <w:pPr>
        <w:rPr>
          <w:ins w:id="24" w:author="RUI" w:date="2018-06-06T10:47:00Z"/>
          <w:rFonts w:hint="eastAsia"/>
        </w:rPr>
      </w:pPr>
      <w:ins w:id="25" w:author="RUI" w:date="2018-06-06T10:47:00Z">
        <w:r>
          <w:rPr>
            <w:rFonts w:hint="eastAsia"/>
          </w:rPr>
          <w:t>查询人户名或名称</w:t>
        </w:r>
      </w:ins>
    </w:p>
    <w:p w:rsidR="0045348E" w:rsidRDefault="0045348E" w:rsidP="0045348E">
      <w:pPr>
        <w:rPr>
          <w:ins w:id="26" w:author="RUI" w:date="2018-06-06T10:47:00Z"/>
        </w:rPr>
      </w:pPr>
      <w:ins w:id="27" w:author="RUI" w:date="2018-06-06T10:47:00Z">
        <w:r>
          <w:t>--ReplierAccount</w:t>
        </w:r>
      </w:ins>
    </w:p>
    <w:p w:rsidR="0045348E" w:rsidRDefault="0045348E" w:rsidP="0045348E">
      <w:pPr>
        <w:rPr>
          <w:ins w:id="28" w:author="RUI" w:date="2018-06-06T10:47:00Z"/>
          <w:rFonts w:hint="eastAsia"/>
        </w:rPr>
      </w:pPr>
      <w:ins w:id="29" w:author="RUI" w:date="2018-06-06T10:47:00Z">
        <w:r>
          <w:rPr>
            <w:rFonts w:hint="eastAsia"/>
          </w:rPr>
          <w:t>被查询人账号</w:t>
        </w:r>
      </w:ins>
    </w:p>
    <w:p w:rsidR="0045348E" w:rsidRDefault="0045348E" w:rsidP="0045348E">
      <w:pPr>
        <w:rPr>
          <w:ins w:id="30" w:author="RUI" w:date="2018-06-06T10:49:00Z"/>
        </w:rPr>
      </w:pPr>
      <w:ins w:id="31" w:author="RUI" w:date="2018-06-06T10:47:00Z">
        <w:r>
          <w:t>--ReplierName</w:t>
        </w:r>
      </w:ins>
    </w:p>
    <w:p w:rsidR="0045348E" w:rsidRDefault="0045348E" w:rsidP="0045348E">
      <w:pPr>
        <w:rPr>
          <w:ins w:id="32" w:author="RUI" w:date="2018-06-06T10:58:00Z"/>
        </w:rPr>
      </w:pPr>
      <w:ins w:id="33" w:author="RUI" w:date="2018-06-06T10:49:00Z">
        <w:r>
          <w:rPr>
            <w:rFonts w:hint="eastAsia"/>
          </w:rPr>
          <w:t>被</w:t>
        </w:r>
        <w:r>
          <w:rPr>
            <w:rFonts w:hint="eastAsia"/>
          </w:rPr>
          <w:t>查询人户名或名称</w:t>
        </w:r>
      </w:ins>
    </w:p>
    <w:p w:rsidR="00BD3F7B" w:rsidRDefault="00BD3F7B" w:rsidP="00BD3F7B">
      <w:pPr>
        <w:rPr>
          <w:ins w:id="34" w:author="RUI" w:date="2018-06-06T10:58:00Z"/>
        </w:rPr>
      </w:pPr>
      <w:ins w:id="35" w:author="RUI" w:date="2018-06-06T10:58:00Z">
        <w:r>
          <w:t>--</w:t>
        </w:r>
        <w:r w:rsidRPr="00BD3F7B">
          <w:t>ContractStatus</w:t>
        </w:r>
      </w:ins>
    </w:p>
    <w:p w:rsidR="00BD3F7B" w:rsidRDefault="00BD3F7B" w:rsidP="00BD3F7B">
      <w:pPr>
        <w:rPr>
          <w:ins w:id="36" w:author="RUI" w:date="2018-06-06T10:58:00Z"/>
          <w:rFonts w:hint="eastAsia"/>
        </w:rPr>
      </w:pPr>
      <w:ins w:id="37" w:author="RUI" w:date="2018-06-06T10:59:00Z">
        <w:r>
          <w:rPr>
            <w:rFonts w:hint="eastAsia"/>
          </w:rPr>
          <w:t>合同当前状态</w:t>
        </w:r>
      </w:ins>
    </w:p>
    <w:p w:rsidR="00BD3F7B" w:rsidRDefault="00BD3F7B" w:rsidP="00BD3F7B">
      <w:pPr>
        <w:rPr>
          <w:ins w:id="38" w:author="RUI" w:date="2018-06-06T10:58:00Z"/>
        </w:rPr>
      </w:pPr>
      <w:ins w:id="39" w:author="RUI" w:date="2018-06-06T10:58:00Z">
        <w:r>
          <w:t>--</w:t>
        </w:r>
      </w:ins>
      <w:ins w:id="40" w:author="RUI" w:date="2018-06-06T10:59:00Z">
        <w:r w:rsidRPr="00BD3F7B">
          <w:t>RejectReason</w:t>
        </w:r>
      </w:ins>
    </w:p>
    <w:p w:rsidR="00BD3F7B" w:rsidRDefault="00BD3F7B" w:rsidP="0045348E">
      <w:pPr>
        <w:rPr>
          <w:ins w:id="41" w:author="RUI" w:date="2018-06-06T10:59:00Z"/>
        </w:rPr>
      </w:pPr>
      <w:ins w:id="42" w:author="RUI" w:date="2018-06-06T10:59:00Z">
        <w:r>
          <w:rPr>
            <w:rFonts w:hint="eastAsia"/>
          </w:rPr>
          <w:t>拒绝签约的原因</w:t>
        </w:r>
      </w:ins>
    </w:p>
    <w:p w:rsidR="00BD3F7B" w:rsidRDefault="00BD3F7B" w:rsidP="0045348E">
      <w:pPr>
        <w:rPr>
          <w:ins w:id="43" w:author="RUI" w:date="2018-06-06T10:49:00Z"/>
          <w:rFonts w:hint="eastAsia"/>
        </w:rPr>
      </w:pPr>
    </w:p>
    <w:p w:rsidR="0045348E" w:rsidRDefault="0045348E" w:rsidP="0045348E">
      <w:pPr>
        <w:rPr>
          <w:ins w:id="44" w:author="RUI" w:date="2018-06-06T10:47:00Z"/>
        </w:rPr>
      </w:pPr>
    </w:p>
    <w:p w:rsidR="003B1381" w:rsidRPr="00895158" w:rsidDel="0045348E" w:rsidRDefault="0045348E" w:rsidP="0045348E">
      <w:pPr>
        <w:rPr>
          <w:del w:id="45" w:author="RUI" w:date="2018-06-06T10:47:00Z"/>
          <w:rFonts w:hint="eastAsia"/>
        </w:rPr>
      </w:pPr>
      <w:ins w:id="46" w:author="RUI" w:date="2018-06-06T10:47:00Z">
        <w:r>
          <w:rPr>
            <w:rFonts w:hint="eastAsia"/>
          </w:rPr>
          <w:t>被查询人户名</w:t>
        </w:r>
      </w:ins>
    </w:p>
    <w:p w:rsidR="003923EF" w:rsidRDefault="003923EF" w:rsidP="004935D4">
      <w:pPr>
        <w:pStyle w:val="3"/>
        <w:numPr>
          <w:ilvl w:val="2"/>
          <w:numId w:val="1"/>
        </w:numPr>
      </w:pPr>
      <w:r>
        <w:rPr>
          <w:rFonts w:hint="eastAsia"/>
        </w:rPr>
        <w:t>ma</w:t>
      </w:r>
      <w:r>
        <w:t>in()</w:t>
      </w:r>
    </w:p>
    <w:p w:rsidR="004935D4" w:rsidRPr="004935D4" w:rsidRDefault="004935D4" w:rsidP="004935D4">
      <w:r>
        <w:t xml:space="preserve">// </w:t>
      </w:r>
      <w:r>
        <w:rPr>
          <w:rFonts w:hint="eastAsia"/>
        </w:rPr>
        <w:t>入口函数</w:t>
      </w:r>
    </w:p>
    <w:p w:rsidR="003923EF" w:rsidRDefault="003923EF" w:rsidP="00516C23">
      <w:pPr>
        <w:pStyle w:val="3"/>
        <w:numPr>
          <w:ilvl w:val="2"/>
          <w:numId w:val="1"/>
        </w:numPr>
      </w:pPr>
      <w:r>
        <w:t>Init()</w:t>
      </w:r>
    </w:p>
    <w:p w:rsidR="00516C23" w:rsidRPr="00516C23" w:rsidRDefault="00516C23" w:rsidP="00516C23">
      <w:r>
        <w:t>//</w:t>
      </w:r>
      <w:r>
        <w:rPr>
          <w:rFonts w:hint="eastAsia"/>
        </w:rPr>
        <w:t>实例化</w:t>
      </w:r>
      <w:r>
        <w:rPr>
          <w:rFonts w:hint="eastAsia"/>
        </w:rPr>
        <w:t>c</w:t>
      </w:r>
      <w:r>
        <w:t>haincode</w:t>
      </w:r>
      <w:r>
        <w:rPr>
          <w:rFonts w:hint="eastAsia"/>
        </w:rPr>
        <w:t>的时候</w:t>
      </w:r>
      <w:r w:rsidR="00663DC3">
        <w:rPr>
          <w:rFonts w:hint="eastAsia"/>
        </w:rPr>
        <w:t>调用</w:t>
      </w:r>
      <w:r w:rsidR="00493558">
        <w:rPr>
          <w:rFonts w:hint="eastAsia"/>
        </w:rPr>
        <w:t>该</w:t>
      </w:r>
      <w:r>
        <w:rPr>
          <w:rFonts w:hint="eastAsia"/>
        </w:rPr>
        <w:t>函数</w:t>
      </w:r>
    </w:p>
    <w:p w:rsidR="003923EF" w:rsidRDefault="003923EF" w:rsidP="009663D5">
      <w:pPr>
        <w:pStyle w:val="3"/>
        <w:numPr>
          <w:ilvl w:val="2"/>
          <w:numId w:val="1"/>
        </w:numPr>
      </w:pPr>
      <w:r>
        <w:t>Invoke()</w:t>
      </w:r>
    </w:p>
    <w:p w:rsidR="009663D5" w:rsidRDefault="009663D5" w:rsidP="009663D5">
      <w:pPr>
        <w:rPr>
          <w:ins w:id="47" w:author="RUI" w:date="2018-06-06T11:02:00Z"/>
        </w:rPr>
      </w:pPr>
      <w:r>
        <w:t xml:space="preserve">//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中使用</w:t>
      </w:r>
      <w:r>
        <w:rPr>
          <w:rFonts w:hint="eastAsia"/>
        </w:rPr>
        <w:t>i</w:t>
      </w:r>
      <w:r>
        <w:t>nvoke</w:t>
      </w:r>
      <w:r>
        <w:rPr>
          <w:rFonts w:hint="eastAsia"/>
        </w:rPr>
        <w:t>指令时，调用该函数</w:t>
      </w:r>
    </w:p>
    <w:p w:rsidR="003D5849" w:rsidRDefault="003D5849" w:rsidP="009663D5">
      <w:pPr>
        <w:rPr>
          <w:ins w:id="48" w:author="RUI" w:date="2018-06-06T11:02:00Z"/>
        </w:rPr>
      </w:pPr>
    </w:p>
    <w:p w:rsidR="003D5849" w:rsidRDefault="003D5849" w:rsidP="003D5849">
      <w:pPr>
        <w:pStyle w:val="3"/>
        <w:numPr>
          <w:ilvl w:val="2"/>
          <w:numId w:val="1"/>
        </w:numPr>
        <w:rPr>
          <w:ins w:id="49" w:author="RUI" w:date="2018-06-06T11:03:00Z"/>
        </w:rPr>
        <w:pPrChange w:id="50" w:author="RUI" w:date="2018-06-06T11:03:00Z">
          <w:pPr/>
        </w:pPrChange>
      </w:pPr>
      <w:ins w:id="51" w:author="RUI" w:date="2018-06-06T11:03:00Z">
        <w:r w:rsidRPr="003D5849">
          <w:t>sanitize_arguments(strs []string) error</w:t>
        </w:r>
      </w:ins>
    </w:p>
    <w:p w:rsidR="003D5849" w:rsidRPr="003D5849" w:rsidRDefault="003D5849" w:rsidP="003D5849">
      <w:pPr>
        <w:rPr>
          <w:rFonts w:hint="eastAsia"/>
          <w:rPrChange w:id="52" w:author="RUI" w:date="2018-06-06T11:03:00Z">
            <w:rPr>
              <w:rFonts w:hint="eastAsia"/>
            </w:rPr>
          </w:rPrChange>
        </w:rPr>
        <w:pPrChange w:id="53" w:author="RUI" w:date="2018-06-06T11:03:00Z">
          <w:pPr/>
        </w:pPrChange>
      </w:pPr>
      <w:ins w:id="54" w:author="RUI" w:date="2018-06-06T11:03:00Z">
        <w:r>
          <w:rPr>
            <w:rFonts w:hint="eastAsia"/>
          </w:rPr>
          <w:t>/</w:t>
        </w:r>
        <w:r>
          <w:t>/</w:t>
        </w:r>
        <w:r>
          <w:t>判断输入的字符串</w:t>
        </w:r>
      </w:ins>
      <w:ins w:id="55" w:author="RUI" w:date="2018-06-06T11:04:00Z">
        <w:r>
          <w:t>字符数是否在</w:t>
        </w:r>
        <w:r>
          <w:t>0</w:t>
        </w:r>
        <w:r>
          <w:rPr>
            <w:rFonts w:hint="eastAsia"/>
          </w:rPr>
          <w:t>-</w:t>
        </w:r>
        <w:r>
          <w:t>32</w:t>
        </w:r>
        <w:r>
          <w:t>个字符之间</w:t>
        </w:r>
        <w:r>
          <w:rPr>
            <w:rFonts w:hint="eastAsia"/>
          </w:rPr>
          <w:t>，</w:t>
        </w:r>
        <w:r>
          <w:t>不在的话返回错误</w:t>
        </w:r>
      </w:ins>
    </w:p>
    <w:p w:rsidR="005E393E" w:rsidRDefault="00AC5BEC" w:rsidP="008E7A9C">
      <w:pPr>
        <w:pStyle w:val="2"/>
      </w:pPr>
      <w:r>
        <w:t>2.2</w:t>
      </w:r>
      <w:r w:rsidR="005E393E">
        <w:t xml:space="preserve"> </w:t>
      </w:r>
      <w:r>
        <w:t>readLedger.go</w:t>
      </w:r>
      <w:r w:rsidR="005E393E">
        <w:br/>
      </w:r>
    </w:p>
    <w:p w:rsidR="005E393E" w:rsidRDefault="005E393E" w:rsidP="005E393E">
      <w:pPr>
        <w:pStyle w:val="3"/>
      </w:pPr>
      <w:r>
        <w:rPr>
          <w:rFonts w:hint="eastAsia"/>
        </w:rPr>
        <w:t>2</w:t>
      </w:r>
      <w:r w:rsidR="0026687E">
        <w:t>.2.1 getHistory</w:t>
      </w:r>
      <w:r>
        <w:t>()</w:t>
      </w:r>
    </w:p>
    <w:p w:rsidR="008E7A9C" w:rsidRDefault="008E7A9C" w:rsidP="008E7A9C">
      <w:r>
        <w:rPr>
          <w:rFonts w:hint="eastAsia"/>
        </w:rPr>
        <w:t>/</w:t>
      </w:r>
      <w:r>
        <w:t>/</w:t>
      </w:r>
      <w:r w:rsidR="0057491B">
        <w:rPr>
          <w:rFonts w:hint="eastAsia"/>
        </w:rPr>
        <w:t>根据合约号，</w:t>
      </w:r>
      <w:r>
        <w:rPr>
          <w:rFonts w:hint="eastAsia"/>
        </w:rPr>
        <w:t>获取</w:t>
      </w:r>
      <w:r w:rsidR="0057491B">
        <w:rPr>
          <w:rFonts w:hint="eastAsia"/>
        </w:rPr>
        <w:t>该合</w:t>
      </w:r>
      <w:r>
        <w:rPr>
          <w:rFonts w:hint="eastAsia"/>
        </w:rPr>
        <w:t>约</w:t>
      </w:r>
      <w:r w:rsidR="0057491B">
        <w:rPr>
          <w:rFonts w:hint="eastAsia"/>
        </w:rPr>
        <w:t>的</w:t>
      </w:r>
      <w:r>
        <w:rPr>
          <w:rFonts w:hint="eastAsia"/>
        </w:rPr>
        <w:t>相关</w:t>
      </w:r>
      <w:r w:rsidR="0057491B">
        <w:rPr>
          <w:rFonts w:hint="eastAsia"/>
        </w:rPr>
        <w:t>所有历史</w:t>
      </w:r>
      <w:r>
        <w:rPr>
          <w:rFonts w:hint="eastAsia"/>
        </w:rPr>
        <w:t>信息</w:t>
      </w:r>
    </w:p>
    <w:p w:rsidR="0057491B" w:rsidRDefault="0057491B" w:rsidP="008E7A9C"/>
    <w:p w:rsidR="0057491B" w:rsidRDefault="0057491B" w:rsidP="008E7A9C">
      <w:r>
        <w:rPr>
          <w:rFonts w:hint="eastAsia"/>
        </w:rPr>
        <w:t>输入：</w:t>
      </w:r>
    </w:p>
    <w:p w:rsidR="0057491B" w:rsidRDefault="0057491B" w:rsidP="008E7A9C">
      <w:r>
        <w:tab/>
      </w:r>
      <w:r>
        <w:rPr>
          <w:rFonts w:hint="eastAsia"/>
        </w:rPr>
        <w:t>参数个数：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57491B" w:rsidRDefault="0057491B" w:rsidP="0057491B">
      <w:pPr>
        <w:ind w:firstLine="420"/>
      </w:pPr>
      <w:r>
        <w:rPr>
          <w:rFonts w:hint="eastAsia"/>
        </w:rPr>
        <w:lastRenderedPageBreak/>
        <w:t>参数类型：</w:t>
      </w:r>
      <w:r>
        <w:rPr>
          <w:rFonts w:hint="eastAsia"/>
        </w:rPr>
        <w:t>s</w:t>
      </w:r>
      <w:r>
        <w:t>tring</w:t>
      </w:r>
    </w:p>
    <w:p w:rsidR="0057491B" w:rsidRDefault="0057491B" w:rsidP="0057491B">
      <w:pPr>
        <w:ind w:firstLine="420"/>
      </w:pPr>
      <w:r>
        <w:rPr>
          <w:rFonts w:hint="eastAsia"/>
        </w:rPr>
        <w:t>参数名称：</w:t>
      </w:r>
      <w:r>
        <w:rPr>
          <w:rFonts w:hint="eastAsia"/>
        </w:rPr>
        <w:t>M</w:t>
      </w:r>
      <w:r>
        <w:t xml:space="preserve">essageIdentification </w:t>
      </w:r>
    </w:p>
    <w:p w:rsidR="0057491B" w:rsidRDefault="0057491B" w:rsidP="008E7A9C">
      <w:r>
        <w:rPr>
          <w:rFonts w:hint="eastAsia"/>
        </w:rPr>
        <w:t>输出：</w:t>
      </w:r>
    </w:p>
    <w:p w:rsidR="0057491B" w:rsidRDefault="00CA2324" w:rsidP="008E7A9C">
      <w:r>
        <w:tab/>
      </w:r>
      <w:r>
        <w:rPr>
          <w:rFonts w:hint="eastAsia"/>
        </w:rPr>
        <w:t>合约的全部历史信息</w:t>
      </w:r>
    </w:p>
    <w:p w:rsidR="0057491B" w:rsidRPr="0057491B" w:rsidRDefault="0057491B" w:rsidP="008E7A9C"/>
    <w:p w:rsidR="00DF4DF6" w:rsidRDefault="00C84CD0" w:rsidP="008E7A9C">
      <w:r>
        <w:rPr>
          <w:rFonts w:hint="eastAsia"/>
        </w:rPr>
        <w:t>C</w:t>
      </w:r>
      <w:r>
        <w:t>LI</w:t>
      </w:r>
      <w:r>
        <w:rPr>
          <w:rFonts w:hint="eastAsia"/>
        </w:rPr>
        <w:t>调用指令例子</w:t>
      </w:r>
      <w:r w:rsidR="00DD4A61">
        <w:rPr>
          <w:rFonts w:hint="eastAsia"/>
        </w:rPr>
        <w:t>：</w:t>
      </w:r>
    </w:p>
    <w:p w:rsidR="00DD4A61" w:rsidRDefault="00C84CD0" w:rsidP="008E7A9C">
      <w:r w:rsidRPr="00C84CD0">
        <w:t>peer chaincode invoke -o orderer.example.com:7050  --tls true --cafile $ORDERER_CA -C mychannel -n mycc -c '{"Args":["getHistory","id0000"]}'</w:t>
      </w:r>
    </w:p>
    <w:p w:rsidR="00DF4DF6" w:rsidRDefault="00DF4DF6" w:rsidP="00DF4DF6">
      <w:pPr>
        <w:pStyle w:val="3"/>
      </w:pPr>
      <w:r>
        <w:rPr>
          <w:rFonts w:hint="eastAsia"/>
        </w:rPr>
        <w:t>2.2.2</w:t>
      </w:r>
      <w:r>
        <w:t xml:space="preserve"> </w:t>
      </w:r>
      <w:r w:rsidR="006919FB">
        <w:rPr>
          <w:rFonts w:ascii="Consolas" w:hAnsi="Consolas" w:cs="Consolas"/>
          <w:b w:val="0"/>
          <w:bCs w:val="0"/>
          <w:color w:val="000000"/>
          <w:kern w:val="0"/>
          <w:sz w:val="28"/>
          <w:szCs w:val="28"/>
          <w:highlight w:val="lightGray"/>
        </w:rPr>
        <w:t>read_everything</w:t>
      </w:r>
      <w:r w:rsidR="006919FB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</w:p>
    <w:p w:rsidR="00DF4DF6" w:rsidRDefault="00DF4DF6" w:rsidP="00DF4DF6">
      <w:r>
        <w:rPr>
          <w:rFonts w:hint="eastAsia"/>
        </w:rPr>
        <w:t>/</w:t>
      </w:r>
      <w:r>
        <w:t>/</w:t>
      </w:r>
      <w:r w:rsidR="00FA3A8D">
        <w:rPr>
          <w:rFonts w:hint="eastAsia"/>
        </w:rPr>
        <w:t>输出账本中</w:t>
      </w:r>
      <w:ins w:id="56" w:author="RUI" w:date="2018-06-06T11:08:00Z">
        <w:r w:rsidR="005D4DA6">
          <w:rPr>
            <w:rFonts w:hint="eastAsia"/>
          </w:rPr>
          <w:t>id</w:t>
        </w:r>
        <w:r w:rsidR="005D4DA6">
          <w:t>号从</w:t>
        </w:r>
        <w:r w:rsidR="005D4DA6">
          <w:t>m0</w:t>
        </w:r>
        <w:r w:rsidR="005D4DA6">
          <w:t>到</w:t>
        </w:r>
      </w:ins>
      <w:ins w:id="57" w:author="RUI" w:date="2018-06-06T11:09:00Z">
        <w:r w:rsidR="005D4DA6" w:rsidRPr="005D4DA6">
          <w:t>m9999999999999999999</w:t>
        </w:r>
      </w:ins>
      <w:r w:rsidR="00FA3A8D">
        <w:rPr>
          <w:rFonts w:hint="eastAsia"/>
        </w:rPr>
        <w:t>所有的合约信息</w:t>
      </w:r>
    </w:p>
    <w:p w:rsidR="00FA3A8D" w:rsidRPr="005D4DA6" w:rsidRDefault="00FA3A8D" w:rsidP="00DF4DF6">
      <w:pPr>
        <w:rPr>
          <w:rPrChange w:id="58" w:author="RUI" w:date="2018-06-06T11:09:00Z">
            <w:rPr/>
          </w:rPrChange>
        </w:rPr>
      </w:pPr>
    </w:p>
    <w:p w:rsidR="00FA3A8D" w:rsidRDefault="00FA3A8D" w:rsidP="00DF4DF6"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FA3A8D" w:rsidRDefault="00FA3A8D" w:rsidP="00DF4DF6">
      <w:r>
        <w:rPr>
          <w:rFonts w:hint="eastAsia"/>
        </w:rPr>
        <w:t>输出：</w:t>
      </w:r>
      <w:r>
        <w:rPr>
          <w:rFonts w:hint="eastAsia"/>
        </w:rPr>
        <w:t xml:space="preserve"> </w:t>
      </w:r>
      <w:r>
        <w:rPr>
          <w:rFonts w:hint="eastAsia"/>
        </w:rPr>
        <w:t>账本中所有的合约信息</w:t>
      </w:r>
    </w:p>
    <w:p w:rsidR="00C17793" w:rsidRDefault="00C17793" w:rsidP="00DF4DF6"/>
    <w:p w:rsidR="00C17793" w:rsidRDefault="00C17793" w:rsidP="00DF4DF6">
      <w:r>
        <w:rPr>
          <w:rFonts w:hint="eastAsia"/>
        </w:rPr>
        <w:t>C</w:t>
      </w:r>
      <w:r>
        <w:t>LI</w:t>
      </w:r>
      <w:r>
        <w:rPr>
          <w:rFonts w:hint="eastAsia"/>
        </w:rPr>
        <w:t>调用指令例子：</w:t>
      </w:r>
    </w:p>
    <w:p w:rsidR="00C17793" w:rsidRDefault="00C17793" w:rsidP="00DF4DF6">
      <w:pPr>
        <w:rPr>
          <w:ins w:id="59" w:author="RUI" w:date="2018-05-29T10:05:00Z"/>
        </w:rPr>
      </w:pPr>
      <w:r w:rsidRPr="00C17793">
        <w:t>peer chaincode invoke -o orderer.example.com:7050  --tls true --cafile $ORDERER_CA -C mychannel -n mycc -c '{"Args":["read_everything"]}'</w:t>
      </w:r>
    </w:p>
    <w:p w:rsidR="00256491" w:rsidRDefault="00256491">
      <w:pPr>
        <w:pStyle w:val="3"/>
        <w:rPr>
          <w:ins w:id="60" w:author="RUI" w:date="2018-05-29T10:05:00Z"/>
          <w:rFonts w:ascii="Consolas" w:hAnsi="Consolas" w:cs="Consolas"/>
          <w:color w:val="000000"/>
          <w:kern w:val="0"/>
          <w:sz w:val="28"/>
          <w:szCs w:val="28"/>
        </w:rPr>
        <w:pPrChange w:id="61" w:author="RUI" w:date="2018-05-29T10:05:00Z">
          <w:pPr/>
        </w:pPrChange>
      </w:pPr>
      <w:ins w:id="62" w:author="RUI" w:date="2018-05-29T10:05:00Z">
        <w:r>
          <w:rPr>
            <w:rFonts w:hint="eastAsia"/>
          </w:rPr>
          <w:t>2</w:t>
        </w:r>
        <w:r w:rsidR="0077021E">
          <w:t>.2.3</w:t>
        </w:r>
      </w:ins>
      <w:ins w:id="63" w:author="RUI" w:date="2018-06-06T11:11:00Z">
        <w:r w:rsidR="0077021E">
          <w:t xml:space="preserve"> </w:t>
        </w:r>
      </w:ins>
      <w:ins w:id="64" w:author="RUI" w:date="2018-06-06T11:12:00Z">
        <w:r w:rsidR="0077021E" w:rsidRPr="0077021E">
          <w:t>getCtrctStateById</w:t>
        </w:r>
        <w:r w:rsidR="0077021E">
          <w:t>()</w:t>
        </w:r>
      </w:ins>
    </w:p>
    <w:p w:rsidR="00C04529" w:rsidRDefault="00C04529">
      <w:pPr>
        <w:rPr>
          <w:ins w:id="65" w:author="RUI" w:date="2018-05-29T10:06:00Z"/>
        </w:rPr>
      </w:pPr>
      <w:ins w:id="66" w:author="RUI" w:date="2018-05-29T10:06:00Z">
        <w:r>
          <w:rPr>
            <w:rFonts w:hint="eastAsia"/>
          </w:rPr>
          <w:t>/</w:t>
        </w:r>
        <w:r>
          <w:t>/</w:t>
        </w:r>
        <w:r>
          <w:t>根据合约号获取账本的当前状态</w:t>
        </w:r>
      </w:ins>
    </w:p>
    <w:p w:rsidR="00C04529" w:rsidRDefault="00C04529">
      <w:pPr>
        <w:rPr>
          <w:ins w:id="67" w:author="RUI" w:date="2018-05-29T10:06:00Z"/>
        </w:rPr>
      </w:pPr>
    </w:p>
    <w:p w:rsidR="00C04529" w:rsidRDefault="00C04529">
      <w:pPr>
        <w:rPr>
          <w:ins w:id="68" w:author="RUI" w:date="2018-05-29T10:06:00Z"/>
        </w:rPr>
      </w:pPr>
      <w:ins w:id="69" w:author="RUI" w:date="2018-05-29T10:06:00Z">
        <w:r>
          <w:t>输入</w:t>
        </w:r>
        <w:r>
          <w:rPr>
            <w:rFonts w:hint="eastAsia"/>
          </w:rPr>
          <w:t>：</w:t>
        </w:r>
      </w:ins>
    </w:p>
    <w:p w:rsidR="00C04529" w:rsidRDefault="00C04529" w:rsidP="00C04529">
      <w:pPr>
        <w:rPr>
          <w:ins w:id="70" w:author="RUI" w:date="2018-05-29T10:07:00Z"/>
        </w:rPr>
      </w:pPr>
      <w:ins w:id="71" w:author="RUI" w:date="2018-05-29T10:06:00Z">
        <w:r>
          <w:tab/>
        </w:r>
      </w:ins>
      <w:ins w:id="72" w:author="RUI" w:date="2018-05-29T10:07:00Z">
        <w:r>
          <w:rPr>
            <w:rFonts w:hint="eastAsia"/>
          </w:rPr>
          <w:t>参数个数：</w:t>
        </w:r>
        <w:r>
          <w:rPr>
            <w:rFonts w:hint="eastAsia"/>
          </w:rPr>
          <w:t>1</w:t>
        </w:r>
        <w:r>
          <w:rPr>
            <w:rFonts w:hint="eastAsia"/>
          </w:rPr>
          <w:t>个</w:t>
        </w:r>
      </w:ins>
    </w:p>
    <w:p w:rsidR="00C04529" w:rsidRDefault="00C04529" w:rsidP="00C04529">
      <w:pPr>
        <w:ind w:firstLine="420"/>
        <w:rPr>
          <w:ins w:id="73" w:author="RUI" w:date="2018-05-29T10:07:00Z"/>
        </w:rPr>
      </w:pPr>
      <w:ins w:id="74" w:author="RUI" w:date="2018-05-29T10:07:00Z">
        <w:r>
          <w:rPr>
            <w:rFonts w:hint="eastAsia"/>
          </w:rPr>
          <w:t>参数类型：</w:t>
        </w:r>
        <w:r>
          <w:rPr>
            <w:rFonts w:hint="eastAsia"/>
          </w:rPr>
          <w:t>s</w:t>
        </w:r>
        <w:r>
          <w:t>tring</w:t>
        </w:r>
      </w:ins>
    </w:p>
    <w:p w:rsidR="00C04529" w:rsidRDefault="00C04529" w:rsidP="00C04529">
      <w:pPr>
        <w:ind w:firstLine="420"/>
        <w:rPr>
          <w:ins w:id="75" w:author="RUI" w:date="2018-05-29T10:07:00Z"/>
        </w:rPr>
      </w:pPr>
      <w:ins w:id="76" w:author="RUI" w:date="2018-05-29T10:07:00Z">
        <w:r>
          <w:rPr>
            <w:rFonts w:hint="eastAsia"/>
          </w:rPr>
          <w:t>参数名称：</w:t>
        </w:r>
        <w:r>
          <w:rPr>
            <w:rFonts w:hint="eastAsia"/>
          </w:rPr>
          <w:t>M</w:t>
        </w:r>
        <w:r>
          <w:t xml:space="preserve">essageIdentification </w:t>
        </w:r>
      </w:ins>
    </w:p>
    <w:p w:rsidR="00C04529" w:rsidRDefault="00C04529">
      <w:pPr>
        <w:rPr>
          <w:ins w:id="77" w:author="RUI" w:date="2018-05-29T10:07:00Z"/>
        </w:rPr>
        <w:pPrChange w:id="78" w:author="RUI" w:date="2018-05-29T10:07:00Z">
          <w:pPr>
            <w:ind w:firstLine="420"/>
          </w:pPr>
        </w:pPrChange>
      </w:pPr>
    </w:p>
    <w:p w:rsidR="00C04529" w:rsidRDefault="00C04529" w:rsidP="00C04529">
      <w:pPr>
        <w:rPr>
          <w:ins w:id="79" w:author="RUI" w:date="2018-05-29T10:07:00Z"/>
        </w:rPr>
      </w:pPr>
      <w:ins w:id="80" w:author="RUI" w:date="2018-05-29T10:07:00Z">
        <w:r>
          <w:rPr>
            <w:rFonts w:hint="eastAsia"/>
          </w:rPr>
          <w:t>输出：</w:t>
        </w:r>
      </w:ins>
    </w:p>
    <w:p w:rsidR="00C04529" w:rsidRDefault="00C04529" w:rsidP="00C04529">
      <w:pPr>
        <w:rPr>
          <w:ins w:id="81" w:author="RUI" w:date="2018-05-29T10:07:00Z"/>
        </w:rPr>
      </w:pPr>
      <w:ins w:id="82" w:author="RUI" w:date="2018-05-29T10:07:00Z">
        <w:r>
          <w:tab/>
        </w:r>
        <w:r>
          <w:rPr>
            <w:rFonts w:hint="eastAsia"/>
          </w:rPr>
          <w:t>合约的当前状态信息</w:t>
        </w:r>
      </w:ins>
    </w:p>
    <w:p w:rsidR="00C04529" w:rsidRPr="00C04529" w:rsidRDefault="00C04529">
      <w:pPr>
        <w:rPr>
          <w:ins w:id="83" w:author="RUI" w:date="2018-05-29T10:07:00Z"/>
        </w:rPr>
        <w:pPrChange w:id="84" w:author="RUI" w:date="2018-05-29T10:07:00Z">
          <w:pPr>
            <w:ind w:firstLine="420"/>
          </w:pPr>
        </w:pPrChange>
      </w:pPr>
    </w:p>
    <w:p w:rsidR="00C909AA" w:rsidRDefault="00C909AA" w:rsidP="00C909AA">
      <w:pPr>
        <w:rPr>
          <w:ins w:id="85" w:author="RUI" w:date="2018-05-29T10:07:00Z"/>
        </w:rPr>
      </w:pPr>
      <w:ins w:id="86" w:author="RUI" w:date="2018-05-29T10:07:00Z">
        <w:r>
          <w:rPr>
            <w:rFonts w:hint="eastAsia"/>
          </w:rPr>
          <w:t>C</w:t>
        </w:r>
        <w:r>
          <w:t>LI</w:t>
        </w:r>
        <w:r>
          <w:rPr>
            <w:rFonts w:hint="eastAsia"/>
          </w:rPr>
          <w:t>调用指令例子：</w:t>
        </w:r>
      </w:ins>
    </w:p>
    <w:p w:rsidR="00C04529" w:rsidRDefault="00C909AA" w:rsidP="00C04529">
      <w:pPr>
        <w:rPr>
          <w:ins w:id="87" w:author="RUI" w:date="2018-06-06T11:16:00Z"/>
        </w:rPr>
      </w:pPr>
      <w:ins w:id="88" w:author="RUI" w:date="2018-05-29T10:10:00Z">
        <w:r w:rsidRPr="00C909AA">
          <w:t>peer chaincode invoke -o orderer.example.com:7050  --tls true --cafile $ORDERER_CA -C mychannel -n mycc -c '{"Args":["getCtrctStateById","id0000"]}'</w:t>
        </w:r>
      </w:ins>
    </w:p>
    <w:p w:rsidR="0053387D" w:rsidRDefault="0053387D" w:rsidP="00C04529">
      <w:pPr>
        <w:rPr>
          <w:ins w:id="89" w:author="RUI" w:date="2018-06-06T11:16:00Z"/>
        </w:rPr>
      </w:pPr>
    </w:p>
    <w:p w:rsidR="0053387D" w:rsidRDefault="0053387D" w:rsidP="00C04529">
      <w:pPr>
        <w:rPr>
          <w:ins w:id="90" w:author="RUI" w:date="2018-06-06T11:16:00Z"/>
        </w:rPr>
      </w:pPr>
    </w:p>
    <w:p w:rsidR="0053387D" w:rsidRDefault="0053387D" w:rsidP="0053387D">
      <w:pPr>
        <w:pStyle w:val="3"/>
        <w:rPr>
          <w:ins w:id="91" w:author="RUI" w:date="2018-06-06T11:16:00Z"/>
          <w:rFonts w:ascii="Consolas" w:hAnsi="Consolas" w:cs="Consolas"/>
          <w:color w:val="000000"/>
          <w:kern w:val="0"/>
          <w:sz w:val="28"/>
          <w:szCs w:val="28"/>
        </w:rPr>
      </w:pPr>
      <w:ins w:id="92" w:author="RUI" w:date="2018-06-06T11:16:00Z">
        <w:r>
          <w:rPr>
            <w:rFonts w:hint="eastAsia"/>
          </w:rPr>
          <w:t>2</w:t>
        </w:r>
        <w:r>
          <w:t>.2.4</w:t>
        </w:r>
        <w:r>
          <w:t xml:space="preserve"> </w:t>
        </w:r>
        <w:r w:rsidR="00D47E84">
          <w:t>getCtrctStateByIPQAQN</w:t>
        </w:r>
        <w:r>
          <w:t>()</w:t>
        </w:r>
      </w:ins>
    </w:p>
    <w:p w:rsidR="0053387D" w:rsidRDefault="0053387D" w:rsidP="0053387D">
      <w:pPr>
        <w:rPr>
          <w:ins w:id="93" w:author="RUI" w:date="2018-06-06T11:16:00Z"/>
        </w:rPr>
      </w:pPr>
      <w:ins w:id="94" w:author="RUI" w:date="2018-06-06T11:16:00Z">
        <w:r>
          <w:rPr>
            <w:rFonts w:hint="eastAsia"/>
          </w:rPr>
          <w:t>/</w:t>
        </w:r>
        <w:r>
          <w:t>/</w:t>
        </w:r>
        <w:r w:rsidR="00F76092">
          <w:t>根据</w:t>
        </w:r>
      </w:ins>
      <w:ins w:id="95" w:author="RUI" w:date="2018-06-06T11:17:00Z">
        <w:r w:rsidR="00F76092">
          <w:t>”</w:t>
        </w:r>
        <w:r w:rsidR="00F76092">
          <w:rPr>
            <w:rFonts w:hint="eastAsia"/>
          </w:rPr>
          <w:t>发起参与机构</w:t>
        </w:r>
        <w:r w:rsidR="00F76092">
          <w:t>+</w:t>
        </w:r>
      </w:ins>
      <w:ins w:id="96" w:author="RUI" w:date="2018-06-06T11:18:00Z">
        <w:r w:rsidR="00F76092">
          <w:rPr>
            <w:rFonts w:hint="eastAsia"/>
          </w:rPr>
          <w:t>查询人账号或客户号（第三方）</w:t>
        </w:r>
        <w:r w:rsidR="00F76092">
          <w:rPr>
            <w:rFonts w:hint="eastAsia"/>
          </w:rPr>
          <w:t>+</w:t>
        </w:r>
        <w:r w:rsidR="00F76092">
          <w:rPr>
            <w:rFonts w:hint="eastAsia"/>
          </w:rPr>
          <w:t>查询人户名或名</w:t>
        </w:r>
        <w:r w:rsidR="00F76092">
          <w:rPr>
            <w:rFonts w:hint="eastAsia"/>
          </w:rPr>
          <w:t>称</w:t>
        </w:r>
      </w:ins>
      <w:ins w:id="97" w:author="RUI" w:date="2018-06-06T11:17:00Z">
        <w:r w:rsidR="00F76092">
          <w:t>”</w:t>
        </w:r>
      </w:ins>
      <w:ins w:id="98" w:author="RUI" w:date="2018-06-06T11:16:00Z">
        <w:r>
          <w:t>获取账本的当前状态</w:t>
        </w:r>
      </w:ins>
    </w:p>
    <w:p w:rsidR="0053387D" w:rsidRDefault="0053387D" w:rsidP="0053387D">
      <w:pPr>
        <w:rPr>
          <w:ins w:id="99" w:author="RUI" w:date="2018-06-06T11:16:00Z"/>
        </w:rPr>
      </w:pPr>
    </w:p>
    <w:p w:rsidR="0053387D" w:rsidRDefault="0053387D" w:rsidP="0053387D">
      <w:pPr>
        <w:rPr>
          <w:ins w:id="100" w:author="RUI" w:date="2018-06-06T11:16:00Z"/>
        </w:rPr>
      </w:pPr>
      <w:ins w:id="101" w:author="RUI" w:date="2018-06-06T11:16:00Z">
        <w:r>
          <w:t>输入</w:t>
        </w:r>
        <w:r>
          <w:rPr>
            <w:rFonts w:hint="eastAsia"/>
          </w:rPr>
          <w:t>：</w:t>
        </w:r>
      </w:ins>
    </w:p>
    <w:p w:rsidR="0053387D" w:rsidRDefault="0053387D" w:rsidP="0053387D">
      <w:pPr>
        <w:rPr>
          <w:ins w:id="102" w:author="RUI" w:date="2018-06-06T11:16:00Z"/>
        </w:rPr>
      </w:pPr>
      <w:ins w:id="103" w:author="RUI" w:date="2018-06-06T11:16:00Z">
        <w:r>
          <w:tab/>
        </w:r>
        <w:r>
          <w:rPr>
            <w:rFonts w:hint="eastAsia"/>
          </w:rPr>
          <w:t>参数个数：</w:t>
        </w:r>
      </w:ins>
      <w:ins w:id="104" w:author="RUI" w:date="2018-06-06T11:19:00Z">
        <w:r w:rsidR="00E269B1">
          <w:t>3</w:t>
        </w:r>
      </w:ins>
      <w:ins w:id="105" w:author="RUI" w:date="2018-06-06T11:16:00Z">
        <w:r>
          <w:rPr>
            <w:rFonts w:hint="eastAsia"/>
          </w:rPr>
          <w:t>个</w:t>
        </w:r>
      </w:ins>
    </w:p>
    <w:p w:rsidR="0053387D" w:rsidRDefault="0053387D" w:rsidP="0053387D">
      <w:pPr>
        <w:ind w:firstLine="420"/>
        <w:rPr>
          <w:ins w:id="106" w:author="RUI" w:date="2018-06-06T11:16:00Z"/>
        </w:rPr>
      </w:pPr>
      <w:ins w:id="107" w:author="RUI" w:date="2018-06-06T11:16:00Z">
        <w:r>
          <w:rPr>
            <w:rFonts w:hint="eastAsia"/>
          </w:rPr>
          <w:t>参数类型：</w:t>
        </w:r>
        <w:r>
          <w:rPr>
            <w:rFonts w:hint="eastAsia"/>
          </w:rPr>
          <w:t>s</w:t>
        </w:r>
        <w:r>
          <w:t>tring</w:t>
        </w:r>
      </w:ins>
    </w:p>
    <w:p w:rsidR="0053387D" w:rsidRDefault="0053387D" w:rsidP="0053387D">
      <w:pPr>
        <w:ind w:firstLine="420"/>
        <w:rPr>
          <w:ins w:id="108" w:author="RUI" w:date="2018-06-06T11:16:00Z"/>
        </w:rPr>
      </w:pPr>
      <w:ins w:id="109" w:author="RUI" w:date="2018-06-06T11:16:00Z">
        <w:r>
          <w:rPr>
            <w:rFonts w:hint="eastAsia"/>
          </w:rPr>
          <w:t>参数名称：</w:t>
        </w:r>
      </w:ins>
      <w:ins w:id="110" w:author="RUI" w:date="2018-06-06T11:19:00Z">
        <w:r w:rsidR="004038E4" w:rsidRPr="004038E4">
          <w:t>InstructingParty</w:t>
        </w:r>
        <w:r w:rsidR="004038E4">
          <w:rPr>
            <w:rFonts w:hint="eastAsia"/>
          </w:rPr>
          <w:t>，</w:t>
        </w:r>
        <w:r w:rsidR="004038E4" w:rsidRPr="004038E4">
          <w:t>QueristAccount</w:t>
        </w:r>
        <w:r w:rsidR="004038E4">
          <w:rPr>
            <w:rFonts w:hint="eastAsia"/>
          </w:rPr>
          <w:t>，</w:t>
        </w:r>
        <w:r w:rsidR="004038E4" w:rsidRPr="004038E4">
          <w:t>QueristName</w:t>
        </w:r>
      </w:ins>
    </w:p>
    <w:p w:rsidR="0053387D" w:rsidRDefault="0053387D" w:rsidP="0053387D">
      <w:pPr>
        <w:rPr>
          <w:ins w:id="111" w:author="RUI" w:date="2018-06-06T11:16:00Z"/>
        </w:rPr>
      </w:pPr>
    </w:p>
    <w:p w:rsidR="0053387D" w:rsidRDefault="0053387D" w:rsidP="0053387D">
      <w:pPr>
        <w:rPr>
          <w:ins w:id="112" w:author="RUI" w:date="2018-06-06T11:16:00Z"/>
        </w:rPr>
      </w:pPr>
      <w:ins w:id="113" w:author="RUI" w:date="2018-06-06T11:16:00Z">
        <w:r>
          <w:rPr>
            <w:rFonts w:hint="eastAsia"/>
          </w:rPr>
          <w:t>输出：</w:t>
        </w:r>
      </w:ins>
    </w:p>
    <w:p w:rsidR="0053387D" w:rsidRDefault="0053387D" w:rsidP="0053387D">
      <w:pPr>
        <w:rPr>
          <w:ins w:id="114" w:author="RUI" w:date="2018-06-06T11:16:00Z"/>
        </w:rPr>
      </w:pPr>
      <w:ins w:id="115" w:author="RUI" w:date="2018-06-06T11:16:00Z">
        <w:r>
          <w:tab/>
        </w:r>
      </w:ins>
      <w:ins w:id="116" w:author="RUI" w:date="2018-06-06T11:19:00Z">
        <w:r w:rsidR="0016298B">
          <w:t>满足</w:t>
        </w:r>
      </w:ins>
      <w:ins w:id="117" w:author="RUI" w:date="2018-06-06T11:20:00Z">
        <w:r w:rsidR="0016298B">
          <w:t>输入条件的</w:t>
        </w:r>
      </w:ins>
      <w:ins w:id="118" w:author="RUI" w:date="2018-06-06T11:16:00Z">
        <w:r>
          <w:rPr>
            <w:rFonts w:hint="eastAsia"/>
          </w:rPr>
          <w:t>合约的当前状态信息</w:t>
        </w:r>
      </w:ins>
    </w:p>
    <w:p w:rsidR="0053387D" w:rsidRPr="00C04529" w:rsidRDefault="0053387D" w:rsidP="0053387D">
      <w:pPr>
        <w:rPr>
          <w:ins w:id="119" w:author="RUI" w:date="2018-06-06T11:16:00Z"/>
        </w:rPr>
      </w:pPr>
    </w:p>
    <w:p w:rsidR="0053387D" w:rsidRDefault="0053387D" w:rsidP="0053387D">
      <w:pPr>
        <w:rPr>
          <w:ins w:id="120" w:author="RUI" w:date="2018-06-06T11:16:00Z"/>
        </w:rPr>
      </w:pPr>
      <w:ins w:id="121" w:author="RUI" w:date="2018-06-06T11:16:00Z">
        <w:r>
          <w:rPr>
            <w:rFonts w:hint="eastAsia"/>
          </w:rPr>
          <w:t>C</w:t>
        </w:r>
        <w:r>
          <w:t>LI</w:t>
        </w:r>
        <w:r>
          <w:rPr>
            <w:rFonts w:hint="eastAsia"/>
          </w:rPr>
          <w:t>调用指令例子：</w:t>
        </w:r>
      </w:ins>
    </w:p>
    <w:p w:rsidR="0053387D" w:rsidRDefault="00BF3ABE" w:rsidP="00C04529">
      <w:pPr>
        <w:rPr>
          <w:ins w:id="122" w:author="RUI" w:date="2018-06-06T13:50:00Z"/>
        </w:rPr>
      </w:pPr>
      <w:ins w:id="123" w:author="RUI" w:date="2018-06-06T11:20:00Z">
        <w:r w:rsidRPr="00BF3ABE">
          <w:t>peer chaincode invoke -o orderer.example.com:7050  --tls true --cafile $ORDERER_CA -C mychannel -n mycc -c '{"Args":["getCtrctStateByIPQAQN","A","q0000","Jack"]}'</w:t>
        </w:r>
      </w:ins>
    </w:p>
    <w:p w:rsidR="0064721A" w:rsidRDefault="0064721A" w:rsidP="00C04529">
      <w:pPr>
        <w:rPr>
          <w:ins w:id="124" w:author="RUI" w:date="2018-06-06T13:50:00Z"/>
        </w:rPr>
      </w:pPr>
    </w:p>
    <w:p w:rsidR="0064721A" w:rsidRDefault="0064721A" w:rsidP="0064721A">
      <w:pPr>
        <w:pStyle w:val="3"/>
        <w:rPr>
          <w:ins w:id="125" w:author="RUI" w:date="2018-06-06T13:50:00Z"/>
          <w:rFonts w:ascii="Consolas" w:hAnsi="Consolas" w:cs="Consolas"/>
          <w:color w:val="000000"/>
          <w:kern w:val="0"/>
          <w:sz w:val="28"/>
          <w:szCs w:val="28"/>
        </w:rPr>
      </w:pPr>
      <w:ins w:id="126" w:author="RUI" w:date="2018-06-06T13:50:00Z">
        <w:r>
          <w:rPr>
            <w:rFonts w:hint="eastAsia"/>
          </w:rPr>
          <w:t>2</w:t>
        </w:r>
        <w:r>
          <w:t>.2.5</w:t>
        </w:r>
        <w:r>
          <w:t xml:space="preserve"> </w:t>
        </w:r>
        <w:r>
          <w:t>getCtrctStateByIPRAR</w:t>
        </w:r>
        <w:r>
          <w:t>N()</w:t>
        </w:r>
      </w:ins>
    </w:p>
    <w:p w:rsidR="0064721A" w:rsidRDefault="0064721A" w:rsidP="0064721A">
      <w:pPr>
        <w:rPr>
          <w:ins w:id="127" w:author="RUI" w:date="2018-06-06T13:50:00Z"/>
        </w:rPr>
      </w:pPr>
      <w:ins w:id="128" w:author="RUI" w:date="2018-06-06T13:50:00Z">
        <w:r>
          <w:rPr>
            <w:rFonts w:hint="eastAsia"/>
          </w:rPr>
          <w:t>/</w:t>
        </w:r>
        <w:r>
          <w:t>/</w:t>
        </w:r>
        <w:r>
          <w:t>根据</w:t>
        </w:r>
        <w:r>
          <w:t>”</w:t>
        </w:r>
        <w:r w:rsidR="00360721" w:rsidRPr="00360721">
          <w:rPr>
            <w:rFonts w:hint="eastAsia"/>
          </w:rPr>
          <w:t xml:space="preserve"> </w:t>
        </w:r>
        <w:r w:rsidR="00360721">
          <w:rPr>
            <w:rFonts w:hint="eastAsia"/>
          </w:rPr>
          <w:t>接收参与机构</w:t>
        </w:r>
        <w:r>
          <w:t>+</w:t>
        </w:r>
      </w:ins>
      <w:ins w:id="129" w:author="RUI" w:date="2018-06-06T13:51:00Z">
        <w:r w:rsidR="00360721">
          <w:rPr>
            <w:rFonts w:hint="eastAsia"/>
          </w:rPr>
          <w:t>被查询人账号</w:t>
        </w:r>
      </w:ins>
      <w:ins w:id="130" w:author="RUI" w:date="2018-06-06T13:50:00Z">
        <w:r>
          <w:rPr>
            <w:rFonts w:hint="eastAsia"/>
          </w:rPr>
          <w:t>+</w:t>
        </w:r>
      </w:ins>
      <w:ins w:id="131" w:author="RUI" w:date="2018-06-06T13:51:00Z">
        <w:r w:rsidR="00360721">
          <w:rPr>
            <w:rFonts w:hint="eastAsia"/>
          </w:rPr>
          <w:t>被查询人户名或名称</w:t>
        </w:r>
      </w:ins>
      <w:ins w:id="132" w:author="RUI" w:date="2018-06-06T13:50:00Z">
        <w:r>
          <w:t>”</w:t>
        </w:r>
        <w:r>
          <w:t>获取账本的当前状态</w:t>
        </w:r>
      </w:ins>
    </w:p>
    <w:p w:rsidR="0064721A" w:rsidRDefault="0064721A" w:rsidP="0064721A">
      <w:pPr>
        <w:rPr>
          <w:ins w:id="133" w:author="RUI" w:date="2018-06-06T13:50:00Z"/>
        </w:rPr>
      </w:pPr>
    </w:p>
    <w:p w:rsidR="0064721A" w:rsidRDefault="0064721A" w:rsidP="0064721A">
      <w:pPr>
        <w:rPr>
          <w:ins w:id="134" w:author="RUI" w:date="2018-06-06T13:50:00Z"/>
        </w:rPr>
      </w:pPr>
      <w:ins w:id="135" w:author="RUI" w:date="2018-06-06T13:50:00Z">
        <w:r>
          <w:t>输入</w:t>
        </w:r>
        <w:r>
          <w:rPr>
            <w:rFonts w:hint="eastAsia"/>
          </w:rPr>
          <w:t>：</w:t>
        </w:r>
      </w:ins>
    </w:p>
    <w:p w:rsidR="0064721A" w:rsidRDefault="0064721A" w:rsidP="0064721A">
      <w:pPr>
        <w:rPr>
          <w:ins w:id="136" w:author="RUI" w:date="2018-06-06T13:50:00Z"/>
        </w:rPr>
      </w:pPr>
      <w:ins w:id="137" w:author="RUI" w:date="2018-06-06T13:50:00Z">
        <w:r>
          <w:tab/>
        </w:r>
        <w:r>
          <w:rPr>
            <w:rFonts w:hint="eastAsia"/>
          </w:rPr>
          <w:t>参数个数：</w:t>
        </w:r>
        <w:r>
          <w:t>3</w:t>
        </w:r>
        <w:r>
          <w:rPr>
            <w:rFonts w:hint="eastAsia"/>
          </w:rPr>
          <w:t>个</w:t>
        </w:r>
      </w:ins>
    </w:p>
    <w:p w:rsidR="0064721A" w:rsidRDefault="0064721A" w:rsidP="0064721A">
      <w:pPr>
        <w:ind w:firstLine="420"/>
        <w:rPr>
          <w:ins w:id="138" w:author="RUI" w:date="2018-06-06T13:50:00Z"/>
        </w:rPr>
      </w:pPr>
      <w:ins w:id="139" w:author="RUI" w:date="2018-06-06T13:50:00Z">
        <w:r>
          <w:rPr>
            <w:rFonts w:hint="eastAsia"/>
          </w:rPr>
          <w:t>参数类型：</w:t>
        </w:r>
        <w:r>
          <w:rPr>
            <w:rFonts w:hint="eastAsia"/>
          </w:rPr>
          <w:t>s</w:t>
        </w:r>
        <w:r>
          <w:t>tring</w:t>
        </w:r>
      </w:ins>
    </w:p>
    <w:p w:rsidR="0064721A" w:rsidRDefault="0064721A" w:rsidP="0064721A">
      <w:pPr>
        <w:ind w:firstLine="420"/>
        <w:rPr>
          <w:ins w:id="140" w:author="RUI" w:date="2018-06-06T13:50:00Z"/>
        </w:rPr>
      </w:pPr>
      <w:ins w:id="141" w:author="RUI" w:date="2018-06-06T13:50:00Z">
        <w:r>
          <w:rPr>
            <w:rFonts w:hint="eastAsia"/>
          </w:rPr>
          <w:t>参数名称：</w:t>
        </w:r>
      </w:ins>
      <w:ins w:id="142" w:author="RUI" w:date="2018-06-06T13:51:00Z">
        <w:r w:rsidR="00C86D93" w:rsidRPr="00C86D93">
          <w:t>InstructedParty</w:t>
        </w:r>
      </w:ins>
      <w:ins w:id="143" w:author="RUI" w:date="2018-06-06T13:50:00Z">
        <w:r>
          <w:rPr>
            <w:rFonts w:hint="eastAsia"/>
          </w:rPr>
          <w:t>，</w:t>
        </w:r>
      </w:ins>
      <w:ins w:id="144" w:author="RUI" w:date="2018-06-06T13:52:00Z">
        <w:r w:rsidR="00C86D93" w:rsidRPr="00C86D93">
          <w:t>ReplierAccount</w:t>
        </w:r>
      </w:ins>
      <w:ins w:id="145" w:author="RUI" w:date="2018-06-06T13:50:00Z">
        <w:r>
          <w:rPr>
            <w:rFonts w:hint="eastAsia"/>
          </w:rPr>
          <w:t>，</w:t>
        </w:r>
      </w:ins>
      <w:ins w:id="146" w:author="RUI" w:date="2018-06-06T13:52:00Z">
        <w:r w:rsidR="00C86D93" w:rsidRPr="00C86D93">
          <w:t>ReplierName</w:t>
        </w:r>
      </w:ins>
    </w:p>
    <w:p w:rsidR="0064721A" w:rsidRDefault="0064721A" w:rsidP="0064721A">
      <w:pPr>
        <w:rPr>
          <w:ins w:id="147" w:author="RUI" w:date="2018-06-06T13:50:00Z"/>
        </w:rPr>
      </w:pPr>
    </w:p>
    <w:p w:rsidR="0064721A" w:rsidRDefault="0064721A" w:rsidP="0064721A">
      <w:pPr>
        <w:rPr>
          <w:ins w:id="148" w:author="RUI" w:date="2018-06-06T13:50:00Z"/>
        </w:rPr>
      </w:pPr>
      <w:ins w:id="149" w:author="RUI" w:date="2018-06-06T13:50:00Z">
        <w:r>
          <w:rPr>
            <w:rFonts w:hint="eastAsia"/>
          </w:rPr>
          <w:t>输出：</w:t>
        </w:r>
      </w:ins>
    </w:p>
    <w:p w:rsidR="0064721A" w:rsidRDefault="0064721A" w:rsidP="0064721A">
      <w:pPr>
        <w:rPr>
          <w:ins w:id="150" w:author="RUI" w:date="2018-06-06T13:50:00Z"/>
        </w:rPr>
      </w:pPr>
      <w:ins w:id="151" w:author="RUI" w:date="2018-06-06T13:50:00Z">
        <w:r>
          <w:tab/>
        </w:r>
        <w:r>
          <w:t>满足输入条件的</w:t>
        </w:r>
        <w:r>
          <w:rPr>
            <w:rFonts w:hint="eastAsia"/>
          </w:rPr>
          <w:t>合约的当前状态信息</w:t>
        </w:r>
      </w:ins>
    </w:p>
    <w:p w:rsidR="0064721A" w:rsidRPr="00C04529" w:rsidRDefault="0064721A" w:rsidP="0064721A">
      <w:pPr>
        <w:rPr>
          <w:ins w:id="152" w:author="RUI" w:date="2018-06-06T13:50:00Z"/>
        </w:rPr>
      </w:pPr>
    </w:p>
    <w:p w:rsidR="0064721A" w:rsidRDefault="0064721A" w:rsidP="0064721A">
      <w:pPr>
        <w:rPr>
          <w:ins w:id="153" w:author="RUI" w:date="2018-06-06T13:50:00Z"/>
        </w:rPr>
      </w:pPr>
      <w:ins w:id="154" w:author="RUI" w:date="2018-06-06T13:50:00Z">
        <w:r>
          <w:rPr>
            <w:rFonts w:hint="eastAsia"/>
          </w:rPr>
          <w:t>C</w:t>
        </w:r>
        <w:r>
          <w:t>LI</w:t>
        </w:r>
        <w:r>
          <w:rPr>
            <w:rFonts w:hint="eastAsia"/>
          </w:rPr>
          <w:t>调用指令例子：</w:t>
        </w:r>
      </w:ins>
    </w:p>
    <w:p w:rsidR="0064721A" w:rsidRPr="0064721A" w:rsidRDefault="00D15E22" w:rsidP="00C04529">
      <w:pPr>
        <w:rPr>
          <w:rPrChange w:id="155" w:author="RUI" w:date="2018-06-06T13:50:00Z">
            <w:rPr/>
          </w:rPrChange>
        </w:rPr>
      </w:pPr>
      <w:ins w:id="156" w:author="RUI" w:date="2018-06-06T15:15:00Z">
        <w:r w:rsidRPr="00D15E22">
          <w:t>peer chaincode invoke -o orderer.example.com:7050  --tls true --cafile $ORDERER_CA -C mychannel -n mycc -c '{"Args":["getCtrctStateByIPRARN","B","r0000","Bob"]}'</w:t>
        </w:r>
      </w:ins>
    </w:p>
    <w:p w:rsidR="00AC5BEC" w:rsidRDefault="00AC5BEC" w:rsidP="00AC5BEC">
      <w:pPr>
        <w:pStyle w:val="2"/>
      </w:pPr>
      <w:r>
        <w:t>2.3 writeLedger.go</w:t>
      </w:r>
    </w:p>
    <w:p w:rsidR="005E393E" w:rsidRDefault="005E393E" w:rsidP="005E393E">
      <w:pPr>
        <w:pStyle w:val="3"/>
      </w:pPr>
      <w:r>
        <w:t>2.3.1 Create_Contract()</w:t>
      </w:r>
    </w:p>
    <w:p w:rsidR="008E7A9C" w:rsidRDefault="008E7A9C" w:rsidP="008E7A9C">
      <w:r>
        <w:t>//</w:t>
      </w:r>
      <w:r>
        <w:rPr>
          <w:rFonts w:hint="eastAsia"/>
        </w:rPr>
        <w:t>创建一个签约合同</w:t>
      </w:r>
    </w:p>
    <w:p w:rsidR="001513C4" w:rsidRDefault="001513C4" w:rsidP="001513C4"/>
    <w:p w:rsidR="001513C4" w:rsidRDefault="001513C4" w:rsidP="001513C4">
      <w:r>
        <w:rPr>
          <w:rFonts w:hint="eastAsia"/>
        </w:rPr>
        <w:t>输入：</w:t>
      </w:r>
    </w:p>
    <w:p w:rsidR="001513C4" w:rsidRDefault="001513C4" w:rsidP="001513C4">
      <w:r>
        <w:tab/>
      </w:r>
      <w:r>
        <w:rPr>
          <w:rFonts w:hint="eastAsia"/>
        </w:rPr>
        <w:t>参数个数：</w:t>
      </w:r>
      <w:r>
        <w:rPr>
          <w:rFonts w:hint="eastAsia"/>
        </w:rPr>
        <w:t>7</w:t>
      </w:r>
      <w:r>
        <w:rPr>
          <w:rFonts w:hint="eastAsia"/>
        </w:rPr>
        <w:t>个</w:t>
      </w:r>
    </w:p>
    <w:p w:rsidR="001513C4" w:rsidRDefault="001513C4" w:rsidP="001513C4">
      <w:pPr>
        <w:ind w:firstLine="420"/>
      </w:pPr>
      <w:r>
        <w:rPr>
          <w:rFonts w:hint="eastAsia"/>
        </w:rPr>
        <w:t>参数类型：</w:t>
      </w:r>
      <w:r>
        <w:rPr>
          <w:rFonts w:hint="eastAsia"/>
        </w:rPr>
        <w:t>(s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tring)</w:t>
      </w:r>
    </w:p>
    <w:p w:rsidR="001513C4" w:rsidRDefault="001513C4" w:rsidP="001513C4">
      <w:pPr>
        <w:ind w:firstLine="420"/>
      </w:pPr>
      <w:r>
        <w:rPr>
          <w:rFonts w:hint="eastAsia"/>
        </w:rPr>
        <w:t>参数名称：</w:t>
      </w:r>
      <w:r w:rsidR="00715DEC">
        <w:t xml:space="preserve">(MessageIdentification, InstructingParty, InstructedParty, QueristAccount, QueristName, ReplierAccount, </w:t>
      </w:r>
      <w:r w:rsidR="00715DEC" w:rsidRPr="00715DEC">
        <w:t>ReplierName</w:t>
      </w:r>
      <w:r w:rsidR="00715DEC">
        <w:t>)</w:t>
      </w:r>
      <w:r>
        <w:t xml:space="preserve"> </w:t>
      </w:r>
    </w:p>
    <w:p w:rsidR="00715DEC" w:rsidRDefault="00715DEC" w:rsidP="001513C4"/>
    <w:p w:rsidR="001513C4" w:rsidRDefault="001513C4" w:rsidP="001513C4">
      <w:r>
        <w:rPr>
          <w:rFonts w:hint="eastAsia"/>
        </w:rPr>
        <w:lastRenderedPageBreak/>
        <w:t>输出：</w:t>
      </w:r>
    </w:p>
    <w:p w:rsidR="001513C4" w:rsidRDefault="001513C4" w:rsidP="001513C4">
      <w:r>
        <w:tab/>
      </w:r>
      <w:r w:rsidR="00B50426">
        <w:rPr>
          <w:rFonts w:hint="eastAsia"/>
        </w:rPr>
        <w:t>创建的</w:t>
      </w:r>
      <w:r>
        <w:rPr>
          <w:rFonts w:hint="eastAsia"/>
        </w:rPr>
        <w:t>合约信息</w:t>
      </w:r>
    </w:p>
    <w:p w:rsidR="001513C4" w:rsidRPr="0057491B" w:rsidRDefault="001513C4" w:rsidP="001513C4"/>
    <w:p w:rsidR="001513C4" w:rsidRDefault="001513C4" w:rsidP="001513C4">
      <w:r>
        <w:rPr>
          <w:rFonts w:hint="eastAsia"/>
        </w:rPr>
        <w:t>C</w:t>
      </w:r>
      <w:r>
        <w:t>LI</w:t>
      </w:r>
      <w:r>
        <w:rPr>
          <w:rFonts w:hint="eastAsia"/>
        </w:rPr>
        <w:t>调用指令例子：</w:t>
      </w:r>
    </w:p>
    <w:p w:rsidR="00680866" w:rsidRDefault="00680866" w:rsidP="00680866"/>
    <w:p w:rsidR="008E7A9C" w:rsidRDefault="00680866" w:rsidP="00680866">
      <w:r>
        <w:t>peer chaincode invoke -o orderer.example.com:7050  --tls true --cafile $ORDERER_CA -C mychannel -n mycc -c '{"Args":["Create_Contract","id0000","A","B","q0000","Jack","r0000","Bob"]}'</w:t>
      </w:r>
    </w:p>
    <w:p w:rsidR="00F90857" w:rsidRDefault="00F90857" w:rsidP="00F90857">
      <w:pPr>
        <w:pStyle w:val="3"/>
      </w:pPr>
      <w:r>
        <w:rPr>
          <w:rFonts w:hint="eastAsia"/>
        </w:rPr>
        <w:t>2.3.</w:t>
      </w:r>
      <w:ins w:id="157" w:author="RUI" w:date="2018-06-06T15:32:00Z">
        <w:r w:rsidR="006245E3">
          <w:t>2</w:t>
        </w:r>
      </w:ins>
      <w:del w:id="158" w:author="RUI" w:date="2018-06-06T15:32:00Z">
        <w:r w:rsidDel="006245E3">
          <w:rPr>
            <w:rFonts w:hint="eastAsia"/>
          </w:rPr>
          <w:delText>3</w:delText>
        </w:r>
      </w:del>
      <w:r>
        <w:t xml:space="preserve"> </w:t>
      </w:r>
      <w:r>
        <w:rPr>
          <w:rFonts w:hint="eastAsia"/>
        </w:rPr>
        <w:t>del</w:t>
      </w:r>
      <w:r>
        <w:t>eteContract()</w:t>
      </w:r>
    </w:p>
    <w:p w:rsidR="00AC5BEC" w:rsidRDefault="00F90857" w:rsidP="00235223">
      <w:r>
        <w:rPr>
          <w:rFonts w:hint="eastAsia"/>
        </w:rPr>
        <w:t>/</w:t>
      </w:r>
      <w:r>
        <w:t>/</w:t>
      </w:r>
      <w:r>
        <w:rPr>
          <w:rFonts w:hint="eastAsia"/>
        </w:rPr>
        <w:t>删</w:t>
      </w:r>
      <w:r w:rsidR="00235223">
        <w:rPr>
          <w:rFonts w:hint="eastAsia"/>
        </w:rPr>
        <w:t>处某个合约</w:t>
      </w:r>
      <w:ins w:id="159" w:author="RUI" w:date="2018-05-29T10:10:00Z">
        <w:r w:rsidR="00086452">
          <w:rPr>
            <w:rFonts w:hint="eastAsia"/>
          </w:rPr>
          <w:t>（当前状态）</w:t>
        </w:r>
      </w:ins>
    </w:p>
    <w:p w:rsidR="004F1B01" w:rsidRDefault="004F1B01" w:rsidP="00235223"/>
    <w:p w:rsidR="004F1B01" w:rsidRDefault="004F1B01" w:rsidP="004F1B01">
      <w:r>
        <w:rPr>
          <w:rFonts w:hint="eastAsia"/>
        </w:rPr>
        <w:t>输入：</w:t>
      </w:r>
    </w:p>
    <w:p w:rsidR="004F1B01" w:rsidRDefault="004F1B01" w:rsidP="004F1B01">
      <w:r>
        <w:tab/>
      </w:r>
      <w:r>
        <w:rPr>
          <w:rFonts w:hint="eastAsia"/>
        </w:rPr>
        <w:t>参数个数：</w:t>
      </w:r>
      <w:r>
        <w:t>3</w:t>
      </w:r>
      <w:r>
        <w:rPr>
          <w:rFonts w:hint="eastAsia"/>
        </w:rPr>
        <w:t>个</w:t>
      </w:r>
    </w:p>
    <w:p w:rsidR="004F1B01" w:rsidRDefault="004F1B01" w:rsidP="004F1B01">
      <w:pPr>
        <w:ind w:firstLine="420"/>
      </w:pPr>
      <w:r>
        <w:rPr>
          <w:rFonts w:hint="eastAsia"/>
        </w:rPr>
        <w:t>参数类型：</w:t>
      </w:r>
      <w:r>
        <w:rPr>
          <w:rFonts w:hint="eastAsia"/>
        </w:rPr>
        <w:t>(s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,</w:t>
      </w:r>
      <w:r w:rsidRPr="001513C4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 w:rsidR="00C90049">
        <w:t>)</w:t>
      </w:r>
    </w:p>
    <w:p w:rsidR="004F1B01" w:rsidRDefault="004F1B01" w:rsidP="004F1B01">
      <w:pPr>
        <w:ind w:firstLine="420"/>
      </w:pPr>
      <w:r>
        <w:rPr>
          <w:rFonts w:hint="eastAsia"/>
        </w:rPr>
        <w:t>参数名称：</w:t>
      </w:r>
      <w:r>
        <w:t xml:space="preserve">(MessageIdentification, QueristAccount, ReplierAccount) </w:t>
      </w:r>
    </w:p>
    <w:p w:rsidR="004F1B01" w:rsidRDefault="004F1B01" w:rsidP="004F1B01"/>
    <w:p w:rsidR="004F1B01" w:rsidRDefault="004F1B01" w:rsidP="004F1B01">
      <w:r>
        <w:rPr>
          <w:rFonts w:hint="eastAsia"/>
        </w:rPr>
        <w:t>输出：</w:t>
      </w:r>
    </w:p>
    <w:p w:rsidR="004F1B01" w:rsidRDefault="004F1B01" w:rsidP="004F1B01">
      <w:r>
        <w:tab/>
      </w:r>
      <w:r w:rsidR="0032280D">
        <w:rPr>
          <w:rFonts w:hint="eastAsia"/>
        </w:rPr>
        <w:t>无</w:t>
      </w:r>
    </w:p>
    <w:p w:rsidR="004F1B01" w:rsidRPr="0057491B" w:rsidRDefault="004F1B01" w:rsidP="004F1B01"/>
    <w:p w:rsidR="004F1B01" w:rsidRDefault="004F1B01" w:rsidP="004F1B01">
      <w:r>
        <w:rPr>
          <w:rFonts w:hint="eastAsia"/>
        </w:rPr>
        <w:t>C</w:t>
      </w:r>
      <w:r>
        <w:t>LI</w:t>
      </w:r>
      <w:r>
        <w:rPr>
          <w:rFonts w:hint="eastAsia"/>
        </w:rPr>
        <w:t>调用指令例子：</w:t>
      </w:r>
    </w:p>
    <w:p w:rsidR="00E33BA7" w:rsidRDefault="00E33BA7" w:rsidP="004F1B01">
      <w:pPr>
        <w:rPr>
          <w:ins w:id="160" w:author="RUI" w:date="2018-06-06T15:32:00Z"/>
        </w:rPr>
      </w:pPr>
      <w:r w:rsidRPr="00E33BA7">
        <w:t>peer chaincode invoke -o orderer.example.com:7050  --tls true --cafile $ORDERER_CA -C mychannel -n mycc -c '{"Args":["deleteContract","id0000","q0000","r0000"]}'</w:t>
      </w:r>
    </w:p>
    <w:p w:rsidR="006245E3" w:rsidRDefault="006245E3" w:rsidP="004F1B01">
      <w:pPr>
        <w:rPr>
          <w:ins w:id="161" w:author="RUI" w:date="2018-06-06T15:32:00Z"/>
        </w:rPr>
      </w:pPr>
    </w:p>
    <w:p w:rsidR="006245E3" w:rsidRDefault="006245E3" w:rsidP="004F1B01">
      <w:pPr>
        <w:rPr>
          <w:ins w:id="162" w:author="RUI" w:date="2018-06-06T15:32:00Z"/>
        </w:rPr>
      </w:pPr>
    </w:p>
    <w:p w:rsidR="006245E3" w:rsidRDefault="006245E3" w:rsidP="006245E3">
      <w:pPr>
        <w:pStyle w:val="3"/>
        <w:rPr>
          <w:ins w:id="163" w:author="RUI" w:date="2018-06-06T15:32:00Z"/>
        </w:rPr>
      </w:pPr>
      <w:ins w:id="164" w:author="RUI" w:date="2018-06-06T15:32:00Z">
        <w:r>
          <w:rPr>
            <w:rFonts w:hint="eastAsia"/>
          </w:rPr>
          <w:t>2.3.3</w:t>
        </w:r>
        <w:r>
          <w:t xml:space="preserve"> </w:t>
        </w:r>
        <w:r w:rsidR="009213FF" w:rsidRPr="009213FF">
          <w:t xml:space="preserve">modifyStatus </w:t>
        </w:r>
        <w:r>
          <w:t>()</w:t>
        </w:r>
      </w:ins>
    </w:p>
    <w:p w:rsidR="006245E3" w:rsidRDefault="006245E3" w:rsidP="006245E3">
      <w:pPr>
        <w:rPr>
          <w:ins w:id="165" w:author="RUI" w:date="2018-06-06T15:32:00Z"/>
        </w:rPr>
      </w:pPr>
      <w:ins w:id="166" w:author="RUI" w:date="2018-06-06T15:32:00Z">
        <w:r>
          <w:rPr>
            <w:rFonts w:hint="eastAsia"/>
          </w:rPr>
          <w:t>/</w:t>
        </w:r>
        <w:r>
          <w:t>/</w:t>
        </w:r>
        <w:r w:rsidR="00725447">
          <w:rPr>
            <w:rFonts w:hint="eastAsia"/>
          </w:rPr>
          <w:t>更改</w:t>
        </w:r>
        <w:r>
          <w:rPr>
            <w:rFonts w:hint="eastAsia"/>
          </w:rPr>
          <w:t>合约</w:t>
        </w:r>
        <w:r w:rsidR="00725447">
          <w:rPr>
            <w:rFonts w:hint="eastAsia"/>
          </w:rPr>
          <w:t>状态（</w:t>
        </w:r>
        <w:r w:rsidR="00725447">
          <w:rPr>
            <w:rFonts w:hint="eastAsia"/>
          </w:rPr>
          <w:t>i</w:t>
        </w:r>
        <w:r w:rsidR="00725447">
          <w:t>nit/confirm/</w:t>
        </w:r>
      </w:ins>
      <w:ins w:id="167" w:author="RUI" w:date="2018-06-06T15:33:00Z">
        <w:r w:rsidR="00725447">
          <w:t>reject/cancle</w:t>
        </w:r>
      </w:ins>
      <w:ins w:id="168" w:author="RUI" w:date="2018-06-06T15:32:00Z">
        <w:r w:rsidR="00725447">
          <w:rPr>
            <w:rFonts w:hint="eastAsia"/>
          </w:rPr>
          <w:t>）</w:t>
        </w:r>
      </w:ins>
    </w:p>
    <w:p w:rsidR="006245E3" w:rsidRDefault="006245E3" w:rsidP="006245E3">
      <w:pPr>
        <w:rPr>
          <w:ins w:id="169" w:author="RUI" w:date="2018-06-06T15:32:00Z"/>
        </w:rPr>
      </w:pPr>
    </w:p>
    <w:p w:rsidR="006245E3" w:rsidRDefault="006245E3" w:rsidP="006245E3">
      <w:pPr>
        <w:rPr>
          <w:ins w:id="170" w:author="RUI" w:date="2018-06-06T15:32:00Z"/>
        </w:rPr>
      </w:pPr>
      <w:ins w:id="171" w:author="RUI" w:date="2018-06-06T15:32:00Z">
        <w:r>
          <w:rPr>
            <w:rFonts w:hint="eastAsia"/>
          </w:rPr>
          <w:t>输入：</w:t>
        </w:r>
      </w:ins>
    </w:p>
    <w:p w:rsidR="006245E3" w:rsidRDefault="006245E3" w:rsidP="006245E3">
      <w:pPr>
        <w:rPr>
          <w:ins w:id="172" w:author="RUI" w:date="2018-06-06T15:32:00Z"/>
        </w:rPr>
      </w:pPr>
      <w:ins w:id="173" w:author="RUI" w:date="2018-06-06T15:32:00Z">
        <w:r>
          <w:tab/>
        </w:r>
        <w:r>
          <w:rPr>
            <w:rFonts w:hint="eastAsia"/>
          </w:rPr>
          <w:t>参数个数：</w:t>
        </w:r>
      </w:ins>
      <w:ins w:id="174" w:author="RUI" w:date="2018-06-06T15:33:00Z">
        <w:r w:rsidR="008C17D4">
          <w:t>2</w:t>
        </w:r>
      </w:ins>
      <w:ins w:id="175" w:author="RUI" w:date="2018-06-06T15:32:00Z">
        <w:r>
          <w:rPr>
            <w:rFonts w:hint="eastAsia"/>
          </w:rPr>
          <w:t>个</w:t>
        </w:r>
      </w:ins>
    </w:p>
    <w:p w:rsidR="006245E3" w:rsidRDefault="006245E3" w:rsidP="006245E3">
      <w:pPr>
        <w:ind w:firstLine="420"/>
        <w:rPr>
          <w:ins w:id="176" w:author="RUI" w:date="2018-06-06T15:32:00Z"/>
        </w:rPr>
      </w:pPr>
      <w:ins w:id="177" w:author="RUI" w:date="2018-06-06T15:32:00Z">
        <w:r>
          <w:rPr>
            <w:rFonts w:hint="eastAsia"/>
          </w:rPr>
          <w:t>参数类型：</w:t>
        </w:r>
        <w:r>
          <w:rPr>
            <w:rFonts w:hint="eastAsia"/>
          </w:rPr>
          <w:t>(s</w:t>
        </w:r>
        <w:r>
          <w:t>tring</w:t>
        </w:r>
        <w:r>
          <w:rPr>
            <w:rFonts w:hint="eastAsia"/>
          </w:rPr>
          <w:t>,</w:t>
        </w:r>
        <w:r w:rsidRPr="001513C4">
          <w:rPr>
            <w:rFonts w:hint="eastAsia"/>
          </w:rPr>
          <w:t xml:space="preserve"> </w:t>
        </w:r>
        <w:r>
          <w:rPr>
            <w:rFonts w:hint="eastAsia"/>
          </w:rPr>
          <w:t>s</w:t>
        </w:r>
        <w:r>
          <w:t>tring)</w:t>
        </w:r>
      </w:ins>
    </w:p>
    <w:p w:rsidR="006245E3" w:rsidRDefault="006245E3" w:rsidP="006245E3">
      <w:pPr>
        <w:ind w:firstLine="420"/>
        <w:rPr>
          <w:ins w:id="178" w:author="RUI" w:date="2018-06-06T15:32:00Z"/>
        </w:rPr>
      </w:pPr>
      <w:ins w:id="179" w:author="RUI" w:date="2018-06-06T15:32:00Z">
        <w:r>
          <w:rPr>
            <w:rFonts w:hint="eastAsia"/>
          </w:rPr>
          <w:t>参数名称：</w:t>
        </w:r>
        <w:r>
          <w:t>(Messag</w:t>
        </w:r>
        <w:r w:rsidR="008C17D4">
          <w:t>eIdentification,</w:t>
        </w:r>
      </w:ins>
      <w:ins w:id="180" w:author="RUI" w:date="2018-06-06T15:33:00Z">
        <w:r w:rsidR="008C17D4" w:rsidRPr="008C17D4">
          <w:t xml:space="preserve"> ContractStatus</w:t>
        </w:r>
      </w:ins>
      <w:ins w:id="181" w:author="RUI" w:date="2018-06-06T15:32:00Z">
        <w:r>
          <w:t xml:space="preserve">) </w:t>
        </w:r>
      </w:ins>
    </w:p>
    <w:p w:rsidR="006245E3" w:rsidRDefault="006245E3" w:rsidP="006245E3">
      <w:pPr>
        <w:rPr>
          <w:ins w:id="182" w:author="RUI" w:date="2018-06-06T15:32:00Z"/>
        </w:rPr>
      </w:pPr>
    </w:p>
    <w:p w:rsidR="006245E3" w:rsidRDefault="006245E3" w:rsidP="006245E3">
      <w:pPr>
        <w:rPr>
          <w:ins w:id="183" w:author="RUI" w:date="2018-06-06T15:32:00Z"/>
        </w:rPr>
      </w:pPr>
      <w:ins w:id="184" w:author="RUI" w:date="2018-06-06T15:32:00Z">
        <w:r>
          <w:rPr>
            <w:rFonts w:hint="eastAsia"/>
          </w:rPr>
          <w:t>输出：</w:t>
        </w:r>
      </w:ins>
    </w:p>
    <w:p w:rsidR="006245E3" w:rsidRDefault="006245E3" w:rsidP="006245E3">
      <w:pPr>
        <w:rPr>
          <w:ins w:id="185" w:author="RUI" w:date="2018-06-06T15:32:00Z"/>
        </w:rPr>
      </w:pPr>
      <w:ins w:id="186" w:author="RUI" w:date="2018-06-06T15:32:00Z">
        <w:r>
          <w:tab/>
        </w:r>
      </w:ins>
      <w:ins w:id="187" w:author="RUI" w:date="2018-06-06T15:34:00Z">
        <w:r w:rsidR="00683DC6">
          <w:rPr>
            <w:rFonts w:hint="eastAsia"/>
          </w:rPr>
          <w:t>更改状态后的合约信息</w:t>
        </w:r>
      </w:ins>
    </w:p>
    <w:p w:rsidR="006245E3" w:rsidRPr="0057491B" w:rsidRDefault="006245E3" w:rsidP="006245E3">
      <w:pPr>
        <w:rPr>
          <w:ins w:id="188" w:author="RUI" w:date="2018-06-06T15:32:00Z"/>
        </w:rPr>
      </w:pPr>
    </w:p>
    <w:p w:rsidR="006245E3" w:rsidRDefault="006245E3" w:rsidP="006245E3">
      <w:pPr>
        <w:rPr>
          <w:ins w:id="189" w:author="RUI" w:date="2018-06-06T15:32:00Z"/>
        </w:rPr>
      </w:pPr>
      <w:ins w:id="190" w:author="RUI" w:date="2018-06-06T15:32:00Z">
        <w:r>
          <w:rPr>
            <w:rFonts w:hint="eastAsia"/>
          </w:rPr>
          <w:t>C</w:t>
        </w:r>
        <w:r>
          <w:t>LI</w:t>
        </w:r>
        <w:r>
          <w:rPr>
            <w:rFonts w:hint="eastAsia"/>
          </w:rPr>
          <w:t>调用指令例子：</w:t>
        </w:r>
      </w:ins>
    </w:p>
    <w:p w:rsidR="006245E3" w:rsidRPr="006245E3" w:rsidRDefault="00182A78" w:rsidP="004F1B01">
      <w:pPr>
        <w:rPr>
          <w:rPrChange w:id="191" w:author="RUI" w:date="2018-06-06T15:32:00Z">
            <w:rPr/>
          </w:rPrChange>
        </w:rPr>
      </w:pPr>
      <w:ins w:id="192" w:author="RUI" w:date="2018-06-06T15:34:00Z">
        <w:r w:rsidRPr="00182A78">
          <w:t>peer chaincode invoke -o orderer.example.com:7050  --tls true --cafile $ORDERER_CA -C mychannel -n mycc -c '{"Args":["modifyStatus","id0000","confirm"]}'</w:t>
        </w:r>
      </w:ins>
      <w:bookmarkStart w:id="193" w:name="_GoBack"/>
      <w:bookmarkEnd w:id="193"/>
    </w:p>
    <w:sectPr w:rsidR="006245E3" w:rsidRPr="0062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FCF" w:rsidRDefault="00A77FCF" w:rsidP="0026687E">
      <w:r>
        <w:separator/>
      </w:r>
    </w:p>
  </w:endnote>
  <w:endnote w:type="continuationSeparator" w:id="0">
    <w:p w:rsidR="00A77FCF" w:rsidRDefault="00A77FCF" w:rsidP="0026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FCF" w:rsidRDefault="00A77FCF" w:rsidP="0026687E">
      <w:r>
        <w:separator/>
      </w:r>
    </w:p>
  </w:footnote>
  <w:footnote w:type="continuationSeparator" w:id="0">
    <w:p w:rsidR="00A77FCF" w:rsidRDefault="00A77FCF" w:rsidP="00266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76D44"/>
    <w:multiLevelType w:val="multilevel"/>
    <w:tmpl w:val="8E76AB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45057A"/>
    <w:multiLevelType w:val="hybridMultilevel"/>
    <w:tmpl w:val="88CEAA86"/>
    <w:lvl w:ilvl="0" w:tplc="08983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">
    <w15:presenceInfo w15:providerId="None" w15:userId="R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F7"/>
    <w:rsid w:val="00086452"/>
    <w:rsid w:val="001513C4"/>
    <w:rsid w:val="0016298B"/>
    <w:rsid w:val="00182A78"/>
    <w:rsid w:val="00226757"/>
    <w:rsid w:val="00235223"/>
    <w:rsid w:val="00256491"/>
    <w:rsid w:val="0026687E"/>
    <w:rsid w:val="002D3D23"/>
    <w:rsid w:val="0032280D"/>
    <w:rsid w:val="00360721"/>
    <w:rsid w:val="003923EF"/>
    <w:rsid w:val="003B1381"/>
    <w:rsid w:val="003D5849"/>
    <w:rsid w:val="004038E4"/>
    <w:rsid w:val="0045348E"/>
    <w:rsid w:val="004639F7"/>
    <w:rsid w:val="00484391"/>
    <w:rsid w:val="00493558"/>
    <w:rsid w:val="004935D4"/>
    <w:rsid w:val="004F1B01"/>
    <w:rsid w:val="00516C23"/>
    <w:rsid w:val="0053387D"/>
    <w:rsid w:val="0057491B"/>
    <w:rsid w:val="005D4DA6"/>
    <w:rsid w:val="005E393E"/>
    <w:rsid w:val="00607EE2"/>
    <w:rsid w:val="006245E3"/>
    <w:rsid w:val="0064721A"/>
    <w:rsid w:val="00663DC3"/>
    <w:rsid w:val="00680866"/>
    <w:rsid w:val="00683DC6"/>
    <w:rsid w:val="00690372"/>
    <w:rsid w:val="006919FB"/>
    <w:rsid w:val="00713D85"/>
    <w:rsid w:val="00715DEC"/>
    <w:rsid w:val="00725447"/>
    <w:rsid w:val="0077021E"/>
    <w:rsid w:val="007865CA"/>
    <w:rsid w:val="007C3330"/>
    <w:rsid w:val="00831720"/>
    <w:rsid w:val="00844E8F"/>
    <w:rsid w:val="008515DB"/>
    <w:rsid w:val="00895158"/>
    <w:rsid w:val="008C17D4"/>
    <w:rsid w:val="008E7A9C"/>
    <w:rsid w:val="009213FF"/>
    <w:rsid w:val="009663D5"/>
    <w:rsid w:val="009844EF"/>
    <w:rsid w:val="009A67DE"/>
    <w:rsid w:val="00A77FCF"/>
    <w:rsid w:val="00AC356A"/>
    <w:rsid w:val="00AC5BEC"/>
    <w:rsid w:val="00B50426"/>
    <w:rsid w:val="00BA4782"/>
    <w:rsid w:val="00BD3F7B"/>
    <w:rsid w:val="00BF3ABE"/>
    <w:rsid w:val="00C04529"/>
    <w:rsid w:val="00C17793"/>
    <w:rsid w:val="00C84CD0"/>
    <w:rsid w:val="00C86D93"/>
    <w:rsid w:val="00C90049"/>
    <w:rsid w:val="00C909AA"/>
    <w:rsid w:val="00CA2324"/>
    <w:rsid w:val="00CF5036"/>
    <w:rsid w:val="00D15E22"/>
    <w:rsid w:val="00D47E84"/>
    <w:rsid w:val="00DD4A61"/>
    <w:rsid w:val="00DF4DF6"/>
    <w:rsid w:val="00E0272C"/>
    <w:rsid w:val="00E269B1"/>
    <w:rsid w:val="00E33BA7"/>
    <w:rsid w:val="00E66FEF"/>
    <w:rsid w:val="00F264B1"/>
    <w:rsid w:val="00F76092"/>
    <w:rsid w:val="00F90857"/>
    <w:rsid w:val="00FA3A8D"/>
    <w:rsid w:val="00FB156B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4B1117-7AD8-4850-B299-42FF1C3A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4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7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39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44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44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3D3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67D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39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66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68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6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687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64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6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9828</TotalTime>
  <Pages>5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75</cp:revision>
  <dcterms:created xsi:type="dcterms:W3CDTF">2018-05-17T08:52:00Z</dcterms:created>
  <dcterms:modified xsi:type="dcterms:W3CDTF">2018-06-06T07:34:00Z</dcterms:modified>
</cp:coreProperties>
</file>